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561" w:rsidRDefault="00DF2561" w:rsidP="00DF2561">
      <w:pPr>
        <w:pStyle w:val="2"/>
      </w:pPr>
      <w:r>
        <w:rPr>
          <w:rFonts w:hint="eastAsia"/>
        </w:rPr>
        <w:t>A</w:t>
      </w:r>
      <w:r>
        <w:t>bstract:</w:t>
      </w:r>
    </w:p>
    <w:p w:rsidR="00893DED" w:rsidRDefault="00DF2561" w:rsidP="00DF2561">
      <w:r>
        <w:tab/>
      </w:r>
      <w:r w:rsidRPr="00DF2561">
        <w:t xml:space="preserve">Among the common cancers in women are breast cancer, cervical cancer, endometrial cancer, and ovarian cancer. These cancers have become the number one killer of women in the world today. To explore the role of integrating molecular data with clinical variables in the promotion of survival prediction in these cancers, we used different molecular data from 1861 samples of the four cancer types in the TCGA project, including DNA methylation, mrna, miRNA, and Protein expression for retrospective prediction of patient survival. </w:t>
      </w:r>
      <w:r w:rsidR="00893DED" w:rsidRPr="00893DED">
        <w:t xml:space="preserve">Using the c-index index to test the performance of the predictive model, it was found that the combination of molecular data (methylation, mRNA, miRNA) and clinical data showed a statistically significant change in the predictive power of the model constructed by cancer </w:t>
      </w:r>
      <w:r w:rsidR="00893DED">
        <w:t>CESC (c-index increased by 8.73</w:t>
      </w:r>
      <w:r w:rsidR="00893DED" w:rsidRPr="00893DED">
        <w:t>%-15.03%).</w:t>
      </w:r>
    </w:p>
    <w:p w:rsidR="00E07C29" w:rsidRPr="00D94075" w:rsidRDefault="00E07C29" w:rsidP="00DF2561">
      <w:r>
        <w:tab/>
      </w:r>
      <w:r w:rsidRPr="00CB5533">
        <w:rPr>
          <w:rFonts w:hint="eastAsia"/>
          <w:color w:val="FFC000"/>
        </w:rPr>
        <w:t>乳腺癌、宫颈癌、子宫内膜癌、卵巢癌等是在女性中常见的癌症，这些癌症成为了当今世界女性的头号杀手。为了探索在这些癌症中，整合分子数据与临床变量对生存预测的促进作用，我们使用了来自</w:t>
      </w:r>
      <w:r w:rsidRPr="00CB5533">
        <w:rPr>
          <w:color w:val="FFC000"/>
        </w:rPr>
        <w:t>TCGA项目中这四种癌症类型的1861个样品的不同分子数据，包括DNA methylation、m</w:t>
      </w:r>
      <w:r w:rsidR="00893DED">
        <w:rPr>
          <w:color w:val="FFC000"/>
        </w:rPr>
        <w:t>RNA</w:t>
      </w:r>
      <w:r w:rsidRPr="00CB5533">
        <w:rPr>
          <w:color w:val="FFC000"/>
        </w:rPr>
        <w:t>、miRNA、和protein expression 来进行回顾性预测患者存活率。</w:t>
      </w:r>
      <w:r w:rsidR="00893DED" w:rsidRPr="00893DED">
        <w:rPr>
          <w:rFonts w:hint="eastAsia"/>
          <w:color w:val="FFC000"/>
        </w:rPr>
        <w:t>使用</w:t>
      </w:r>
      <w:r w:rsidR="00893DED" w:rsidRPr="00893DED">
        <w:rPr>
          <w:color w:val="FFC000"/>
        </w:rPr>
        <w:t>c-index指数来检验预测模型性能，发现将分子数据（methylation, mRNA, miRNA）与临床数据结合后，癌症CESC所构建模型的预测能力有统计学上显著性改变（c-index提高了8.73%-15.03%）。</w:t>
      </w:r>
    </w:p>
    <w:p w:rsidR="00DF2561" w:rsidRDefault="00DF2561" w:rsidP="00DF2561">
      <w:pPr>
        <w:pStyle w:val="2"/>
      </w:pPr>
      <w:r>
        <w:t>K</w:t>
      </w:r>
      <w:r>
        <w:rPr>
          <w:rFonts w:hint="eastAsia"/>
        </w:rPr>
        <w:t>eywords</w:t>
      </w:r>
      <w:r>
        <w:t>:</w:t>
      </w:r>
      <w:r w:rsidR="00D416E1">
        <w:t xml:space="preserve"> </w:t>
      </w:r>
    </w:p>
    <w:p w:rsidR="00DF2561" w:rsidRPr="003D139D" w:rsidRDefault="00DF2561" w:rsidP="00DF2561">
      <w:r>
        <w:rPr>
          <w:rStyle w:val="fontstyle01"/>
        </w:rPr>
        <w:t>Cox Proportional Hazards Regression Model, Random Survival Forest model, LASSO</w:t>
      </w:r>
    </w:p>
    <w:p w:rsidR="00DF2561" w:rsidRDefault="00DF2561" w:rsidP="00DF2561">
      <w:pPr>
        <w:pStyle w:val="2"/>
      </w:pPr>
      <w:r>
        <w:t>I</w:t>
      </w:r>
      <w:r w:rsidR="0091612D">
        <w:rPr>
          <w:rFonts w:hint="eastAsia"/>
        </w:rPr>
        <w:t>ntroduction</w:t>
      </w:r>
    </w:p>
    <w:p w:rsidR="00DF2561" w:rsidRDefault="0091612D" w:rsidP="00D94075">
      <w:pPr>
        <w:rPr>
          <w:color w:val="FFC000"/>
        </w:rPr>
      </w:pPr>
      <w:r>
        <w:tab/>
      </w:r>
      <w:r w:rsidRPr="0091612D">
        <w:t>Breast cancer is the most common female malignancy and the second leading cause of cancer death.Breast cancer is most common between the ages of 20 and 39. In underdeveloped countries, the average age of women diagnosed with breast cancer is even lower than that of developed countries by about 10 years. There is evidence that the incidence of breast cancer in young women is increasing</w:t>
      </w:r>
      <w:r w:rsidR="0064688B">
        <w:fldChar w:fldCharType="begin">
          <w:fldData xml:space="preserve">PEVuZE5vdGU+PENpdGU+PEF1dGhvcj5NZXJsbzwvQXV0aG9yPjxZZWFyPjIwMTI8L1llYXI+PFJl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</w:fldData>
        </w:fldChar>
      </w:r>
      <w:r w:rsidR="0064688B">
        <w:instrText xml:space="preserve"> ADDIN EN.CITE </w:instrText>
      </w:r>
      <w:r w:rsidR="0064688B">
        <w:fldChar w:fldCharType="begin">
          <w:fldData xml:space="preserve">PEVuZE5vdGU+PENpdGU+PEF1dGhvcj5NZXJsbzwvQXV0aG9yPjxZZWFyPjIwMTI8L1llYXI+PFJl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</w:fldData>
        </w:fldChar>
      </w:r>
      <w:r w:rsidR="0064688B">
        <w:instrText xml:space="preserve"> ADDIN EN.CITE.DATA </w:instrText>
      </w:r>
      <w:r w:rsidR="0064688B">
        <w:fldChar w:fldCharType="end"/>
      </w:r>
      <w:r w:rsidR="0064688B">
        <w:fldChar w:fldCharType="separate"/>
      </w:r>
      <w:r w:rsidR="0064688B">
        <w:rPr>
          <w:noProof/>
        </w:rPr>
        <w:t>[1-3]</w:t>
      </w:r>
      <w:r w:rsidR="0064688B">
        <w:fldChar w:fldCharType="end"/>
      </w:r>
      <w:r w:rsidRPr="0091612D">
        <w:t>. The increase in the incidence of breast cancer every year can lead to a disease burden.</w:t>
      </w:r>
      <w:r w:rsidR="00D94075" w:rsidRPr="00526727">
        <w:rPr>
          <w:color w:val="FFC000"/>
        </w:rPr>
        <w:t xml:space="preserve"> </w:t>
      </w:r>
    </w:p>
    <w:p w:rsidR="00CB5533" w:rsidRPr="00CB5533" w:rsidRDefault="00CB5533" w:rsidP="00CB5533">
      <w:pPr>
        <w:ind w:firstLine="420"/>
        <w:rPr>
          <w:color w:val="FFC000"/>
        </w:rPr>
      </w:pPr>
      <w:r w:rsidRPr="00526727">
        <w:rPr>
          <w:rFonts w:hint="eastAsia"/>
          <w:color w:val="FFC000"/>
        </w:rPr>
        <w:t>乳腺癌</w:t>
      </w:r>
      <w:r w:rsidRPr="00526727">
        <w:rPr>
          <w:color w:val="FFC000"/>
        </w:rPr>
        <w:t>是最常见的女性恶性肿瘤，</w:t>
      </w:r>
      <w:r w:rsidRPr="00526727">
        <w:rPr>
          <w:rFonts w:hint="eastAsia"/>
          <w:color w:val="FFC000"/>
        </w:rPr>
        <w:t>同时</w:t>
      </w:r>
      <w:r w:rsidRPr="00526727">
        <w:rPr>
          <w:color w:val="FFC000"/>
        </w:rPr>
        <w:t>也是癌症死亡的第二大原因。乳腺癌在</w:t>
      </w:r>
      <w:r w:rsidRPr="00526727">
        <w:rPr>
          <w:rFonts w:hint="eastAsia"/>
          <w:color w:val="FFC000"/>
        </w:rPr>
        <w:t>20</w:t>
      </w:r>
      <w:r w:rsidRPr="00526727">
        <w:rPr>
          <w:color w:val="FFC000"/>
        </w:rPr>
        <w:t>到39岁</w:t>
      </w:r>
      <w:r w:rsidRPr="00526727">
        <w:rPr>
          <w:rFonts w:hint="eastAsia"/>
          <w:color w:val="FFC000"/>
        </w:rPr>
        <w:t>之间最常见</w:t>
      </w:r>
      <w:r w:rsidRPr="00526727">
        <w:rPr>
          <w:color w:val="FFC000"/>
        </w:rPr>
        <w:t>，</w:t>
      </w:r>
      <w:r w:rsidRPr="00526727">
        <w:rPr>
          <w:rFonts w:hint="eastAsia"/>
          <w:color w:val="FFC000"/>
        </w:rPr>
        <w:t>在不发达</w:t>
      </w:r>
      <w:r w:rsidRPr="00526727">
        <w:rPr>
          <w:color w:val="FFC000"/>
        </w:rPr>
        <w:t>国家，被诊断患有乳腺癌的妇女平均年龄</w:t>
      </w:r>
      <w:r w:rsidRPr="00526727">
        <w:rPr>
          <w:rFonts w:hint="eastAsia"/>
          <w:color w:val="FFC000"/>
        </w:rPr>
        <w:t>甚至</w:t>
      </w:r>
      <w:r w:rsidRPr="00526727">
        <w:rPr>
          <w:color w:val="FFC000"/>
        </w:rPr>
        <w:t>比发达国家低约</w:t>
      </w:r>
      <w:r w:rsidRPr="00526727">
        <w:rPr>
          <w:rFonts w:hint="eastAsia"/>
          <w:color w:val="FFC000"/>
        </w:rPr>
        <w:t>10年</w:t>
      </w:r>
      <w:r w:rsidRPr="00526727">
        <w:rPr>
          <w:color w:val="FFC000"/>
        </w:rPr>
        <w:t>，</w:t>
      </w:r>
      <w:r w:rsidRPr="00526727">
        <w:rPr>
          <w:rFonts w:hint="eastAsia"/>
          <w:color w:val="FFC000"/>
        </w:rPr>
        <w:t>有证据</w:t>
      </w:r>
      <w:r w:rsidRPr="00526727">
        <w:rPr>
          <w:color w:val="FFC000"/>
        </w:rPr>
        <w:t>表明，年轻女性乳腺癌的发病率</w:t>
      </w:r>
      <w:r w:rsidRPr="00526727">
        <w:rPr>
          <w:rFonts w:hint="eastAsia"/>
          <w:color w:val="FFC000"/>
        </w:rPr>
        <w:t>正</w:t>
      </w:r>
      <w:r w:rsidRPr="00526727">
        <w:rPr>
          <w:color w:val="FFC000"/>
        </w:rPr>
        <w:t>在增加</w:t>
      </w:r>
      <w:r w:rsidRPr="00526727">
        <w:rPr>
          <w:color w:val="FFC000"/>
          <w:vertAlign w:val="superscript"/>
        </w:rPr>
        <w:t>[1-3]</w:t>
      </w:r>
      <w:r w:rsidRPr="00526727">
        <w:rPr>
          <w:rFonts w:hint="eastAsia"/>
          <w:color w:val="FFC000"/>
        </w:rPr>
        <w:t>。</w:t>
      </w:r>
      <w:r w:rsidRPr="00526727">
        <w:rPr>
          <w:color w:val="FFC000"/>
        </w:rPr>
        <w:t>每年</w:t>
      </w:r>
      <w:r w:rsidRPr="00526727">
        <w:rPr>
          <w:rFonts w:hint="eastAsia"/>
          <w:color w:val="FFC000"/>
        </w:rPr>
        <w:t>乳腺癌</w:t>
      </w:r>
      <w:r w:rsidRPr="00526727">
        <w:rPr>
          <w:color w:val="FFC000"/>
        </w:rPr>
        <w:t>发病率的增加可能会导致疾病负担。</w:t>
      </w:r>
    </w:p>
    <w:p w:rsidR="00DF2561" w:rsidRDefault="003313E2" w:rsidP="00D94075">
      <w:pPr>
        <w:ind w:firstLine="420"/>
      </w:pPr>
      <w:r w:rsidRPr="003313E2">
        <w:t>Cervical cancer is the leading cause of morbidity and cancer deaths in women around the world. Nearly 500,000 women worldwide suffer from the disease each year, and approximately two-thirds of patients are diagnosed with l</w:t>
      </w:r>
      <w:r w:rsidR="0064688B">
        <w:t>ocally advanced cervical cancer</w:t>
      </w:r>
      <w:r w:rsidR="0064688B">
        <w:fldChar w:fldCharType="begin">
          <w:fldData xml:space="preserve">PEVuZE5vdGU+PENpdGU+PEF1dGhvcj5XYWdnb25lcjwvQXV0aG9yPjxZZWFyPjIwMDM8L1llYXI+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</w:fldData>
        </w:fldChar>
      </w:r>
      <w:r w:rsidR="0064688B">
        <w:instrText xml:space="preserve"> ADDIN EN.CITE </w:instrText>
      </w:r>
      <w:r w:rsidR="0064688B">
        <w:fldChar w:fldCharType="begin">
          <w:fldData xml:space="preserve">PEVuZE5vdGU+PENpdGU+PEF1dGhvcj5XYWdnb25lcjwvQXV0aG9yPjxZZWFyPjIwMDM8L1llYXI+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</w:fldData>
        </w:fldChar>
      </w:r>
      <w:r w:rsidR="0064688B">
        <w:instrText xml:space="preserve"> ADDIN EN.CITE.DATA </w:instrText>
      </w:r>
      <w:r w:rsidR="0064688B">
        <w:fldChar w:fldCharType="end"/>
      </w:r>
      <w:r w:rsidR="0064688B">
        <w:fldChar w:fldCharType="separate"/>
      </w:r>
      <w:r w:rsidR="0064688B">
        <w:rPr>
          <w:noProof/>
        </w:rPr>
        <w:t>[4, 5]</w:t>
      </w:r>
      <w:r w:rsidR="0064688B">
        <w:fldChar w:fldCharType="end"/>
      </w:r>
      <w:r w:rsidRPr="003313E2">
        <w:t xml:space="preserve">. Almost all cases were caused by the oncogenic human papilloma virus (HPV), which continues to infect 15 of the genotypes. Each genotype of HPV is independently infected and </w:t>
      </w:r>
      <w:r w:rsidRPr="003313E2">
        <w:lastRenderedPageBreak/>
        <w:t>has a different cancer risk</w:t>
      </w:r>
      <w:r w:rsidR="0064688B">
        <w:fldChar w:fldCharType="begin"/>
      </w:r>
      <w:r w:rsidR="0064688B">
        <w:instrText xml:space="preserve"> ADDIN EN.CITE &lt;EndNote&gt;&lt;Cite&gt;&lt;Author&gt;Sales&lt;/Author&gt;&lt;Year&gt;2014&lt;/Year&gt;&lt;RecNum&gt;9&lt;/RecNum&gt;&lt;DisplayText&gt;[6]&lt;/DisplayText&gt;&lt;record&gt;&lt;rec-number&gt;9&lt;/rec-number&gt;&lt;foreign-keys&gt;&lt;key app="EN" db-id="devtr5wxbe5seyeadfrv0vxdtdfx2xfdd29f" timestamp="1531280393"&gt;9&lt;/key&gt;&lt;/foreign-keys&gt;&lt;ref-type name="Book Section"&gt;5&lt;/ref-type&gt;&lt;contributors&gt;&lt;authors&gt;&lt;author&gt;Sales, Kurt J&lt;/author&gt;&lt;/authors&gt;&lt;/contributors&gt;&lt;titles&gt;&lt;title&gt;Human papillomavirus and cervical cancer&lt;/title&gt;&lt;secondary-title&gt;Cancer and Inflammation Mechanisms: Chemical, Biological, and Clinical Aspects&lt;/secondary-title&gt;&lt;/titles&gt;&lt;pages&gt;165-180&lt;/pages&gt;&lt;dates&gt;&lt;year&gt;2014&lt;/year&gt;&lt;/dates&gt;&lt;publisher&gt;John Wiley &amp;amp; Sons&lt;/publisher&gt;&lt;urls&gt;&lt;/urls&gt;&lt;/record&gt;&lt;/Cite&gt;&lt;/EndNote&gt;</w:instrText>
      </w:r>
      <w:r w:rsidR="0064688B">
        <w:fldChar w:fldCharType="separate"/>
      </w:r>
      <w:r w:rsidR="0064688B">
        <w:rPr>
          <w:noProof/>
        </w:rPr>
        <w:t>[6]</w:t>
      </w:r>
      <w:r w:rsidR="0064688B">
        <w:fldChar w:fldCharType="end"/>
      </w:r>
      <w:r w:rsidRPr="003313E2">
        <w:t>.</w:t>
      </w:r>
      <w:r w:rsidR="00D94075">
        <w:t xml:space="preserve"> </w:t>
      </w:r>
    </w:p>
    <w:p w:rsidR="00473D39" w:rsidRDefault="00473D39" w:rsidP="00D94075">
      <w:pPr>
        <w:ind w:firstLine="420"/>
      </w:pPr>
      <w:r w:rsidRPr="00526727">
        <w:rPr>
          <w:rFonts w:hint="eastAsia"/>
          <w:color w:val="FFC000"/>
        </w:rPr>
        <w:t>宫颈癌</w:t>
      </w:r>
      <w:r w:rsidRPr="00526727">
        <w:rPr>
          <w:color w:val="FFC000"/>
        </w:rPr>
        <w:t>是世界各地妇女发病和癌症死亡的主要原因</w:t>
      </w:r>
      <w:r w:rsidRPr="00526727">
        <w:rPr>
          <w:rFonts w:hint="eastAsia"/>
          <w:color w:val="FFC000"/>
        </w:rPr>
        <w:t>。全世界每年</w:t>
      </w:r>
      <w:r w:rsidRPr="00526727">
        <w:rPr>
          <w:color w:val="FFC000"/>
        </w:rPr>
        <w:t>有</w:t>
      </w:r>
      <w:r w:rsidRPr="00526727">
        <w:rPr>
          <w:rFonts w:hint="eastAsia"/>
          <w:color w:val="FFC000"/>
        </w:rPr>
        <w:t>近50万</w:t>
      </w:r>
      <w:r w:rsidRPr="00526727">
        <w:rPr>
          <w:color w:val="FFC000"/>
        </w:rPr>
        <w:t>妇女</w:t>
      </w:r>
      <w:r w:rsidRPr="00526727">
        <w:rPr>
          <w:rFonts w:hint="eastAsia"/>
          <w:color w:val="FFC000"/>
        </w:rPr>
        <w:t>患上这种</w:t>
      </w:r>
      <w:r w:rsidRPr="00526727">
        <w:rPr>
          <w:color w:val="FFC000"/>
        </w:rPr>
        <w:t>疾病，大约有</w:t>
      </w:r>
      <w:r w:rsidRPr="00526727">
        <w:rPr>
          <w:rFonts w:hint="eastAsia"/>
          <w:color w:val="FFC000"/>
        </w:rPr>
        <w:t>三分之二</w:t>
      </w:r>
      <w:r w:rsidRPr="00526727">
        <w:rPr>
          <w:color w:val="FFC000"/>
        </w:rPr>
        <w:t>的患者被诊断为局部晚期宫颈癌</w:t>
      </w:r>
      <w:r w:rsidRPr="00526727">
        <w:rPr>
          <w:rFonts w:hint="eastAsia"/>
          <w:color w:val="FFC000"/>
          <w:vertAlign w:val="superscript"/>
        </w:rPr>
        <w:t>[4</w:t>
      </w:r>
      <w:r w:rsidRPr="00526727">
        <w:rPr>
          <w:color w:val="FFC000"/>
          <w:vertAlign w:val="superscript"/>
        </w:rPr>
        <w:t>-5</w:t>
      </w:r>
      <w:r w:rsidRPr="00526727">
        <w:rPr>
          <w:rFonts w:hint="eastAsia"/>
          <w:color w:val="FFC000"/>
          <w:vertAlign w:val="superscript"/>
        </w:rPr>
        <w:t>]</w:t>
      </w:r>
      <w:r w:rsidRPr="00526727">
        <w:rPr>
          <w:rFonts w:hint="eastAsia"/>
          <w:color w:val="FFC000"/>
        </w:rPr>
        <w:t>。几乎所有</w:t>
      </w:r>
      <w:r w:rsidRPr="00526727">
        <w:rPr>
          <w:color w:val="FFC000"/>
        </w:rPr>
        <w:t>的病例都是持续感染</w:t>
      </w:r>
      <w:r w:rsidRPr="00526727">
        <w:rPr>
          <w:rFonts w:hint="eastAsia"/>
          <w:color w:val="FFC000"/>
        </w:rPr>
        <w:t>15种</w:t>
      </w:r>
      <w:r w:rsidRPr="00526727">
        <w:rPr>
          <w:color w:val="FFC000"/>
        </w:rPr>
        <w:t>基因型之一的致癌性</w:t>
      </w:r>
      <w:r w:rsidRPr="00526727">
        <w:rPr>
          <w:rFonts w:hint="eastAsia"/>
          <w:color w:val="FFC000"/>
        </w:rPr>
        <w:t>性</w:t>
      </w:r>
      <w:r w:rsidRPr="00526727">
        <w:rPr>
          <w:color w:val="FFC000"/>
        </w:rPr>
        <w:t>人乳头瘤病毒（</w:t>
      </w:r>
      <w:r w:rsidRPr="00526727">
        <w:rPr>
          <w:rFonts w:hint="eastAsia"/>
          <w:color w:val="FFC000"/>
        </w:rPr>
        <w:t>HPV</w:t>
      </w:r>
      <w:r w:rsidRPr="00526727">
        <w:rPr>
          <w:color w:val="FFC000"/>
        </w:rPr>
        <w:t>）</w:t>
      </w:r>
      <w:r w:rsidRPr="00526727">
        <w:rPr>
          <w:rFonts w:hint="eastAsia"/>
          <w:color w:val="FFC000"/>
        </w:rPr>
        <w:t>导致</w:t>
      </w:r>
      <w:r w:rsidRPr="00526727">
        <w:rPr>
          <w:color w:val="FFC000"/>
        </w:rPr>
        <w:t>的。</w:t>
      </w:r>
      <w:r w:rsidRPr="00526727">
        <w:rPr>
          <w:rFonts w:hint="eastAsia"/>
          <w:color w:val="FFC000"/>
        </w:rPr>
        <w:t>HPV的</w:t>
      </w:r>
      <w:r w:rsidRPr="00526727">
        <w:rPr>
          <w:color w:val="FFC000"/>
        </w:rPr>
        <w:t>每种基因型都是独立感染</w:t>
      </w:r>
      <w:r w:rsidRPr="00526727">
        <w:rPr>
          <w:rFonts w:hint="eastAsia"/>
          <w:color w:val="FFC000"/>
        </w:rPr>
        <w:t>，</w:t>
      </w:r>
      <w:r w:rsidRPr="00526727">
        <w:rPr>
          <w:color w:val="FFC000"/>
        </w:rPr>
        <w:t>有着不同的致癌风险</w:t>
      </w:r>
      <w:r w:rsidRPr="00526727">
        <w:rPr>
          <w:rFonts w:hint="eastAsia"/>
          <w:color w:val="FFC000"/>
          <w:vertAlign w:val="superscript"/>
        </w:rPr>
        <w:t>[6]</w:t>
      </w:r>
      <w:r w:rsidRPr="00526727">
        <w:rPr>
          <w:rFonts w:hint="eastAsia"/>
          <w:color w:val="FFC000"/>
        </w:rPr>
        <w:t>。</w:t>
      </w:r>
    </w:p>
    <w:p w:rsidR="00DF2561" w:rsidRDefault="003313E2" w:rsidP="00D94075">
      <w:pPr>
        <w:ind w:firstLine="420"/>
        <w:rPr>
          <w:color w:val="FFC000"/>
        </w:rPr>
      </w:pPr>
      <w:r w:rsidRPr="003313E2">
        <w:t>Endometrial cancer is the most common malignant tumor of the female reproductive tract in developed countries. Endometrial cancer mainl</w:t>
      </w:r>
      <w:r>
        <w:t>y affects postmenopausal women</w:t>
      </w:r>
      <w:r>
        <w:rPr>
          <w:rFonts w:hint="eastAsia"/>
        </w:rPr>
        <w:t xml:space="preserve">， </w:t>
      </w:r>
      <w:r w:rsidRPr="003313E2">
        <w:t>however, 15-25% of cases are diagnosed before menopause</w:t>
      </w:r>
      <w:r w:rsidR="004A7A5B">
        <w:fldChar w:fldCharType="begin"/>
      </w:r>
      <w:r w:rsidR="004A7A5B">
        <w:instrText xml:space="preserve"> ADDIN EN.CITE &lt;EndNote&gt;&lt;Cite&gt;&lt;Author&gt;Siegel&lt;/Author&gt;&lt;Year&gt;2014&lt;/Year&gt;&lt;RecNum&gt;10&lt;/RecNum&gt;&lt;DisplayText&gt;[7]&lt;/DisplayText&gt;&lt;record&gt;&lt;rec-number&gt;10&lt;/rec-number&gt;&lt;foreign-keys&gt;&lt;key app="EN" db-id="devtr5wxbe5seyeadfrv0vxdtdfx2xfdd29f" timestamp="1531280586"&gt;10&lt;/key&gt;&lt;/foreign-keys&gt;&lt;ref-type name="Journal Article"&gt;17&lt;/ref-type&gt;&lt;contributors&gt;&lt;authors&gt;&lt;author&gt;Siegel, Rebecca&lt;/author&gt;&lt;author&gt;Ma, Jiemin&lt;/author&gt;&lt;author&gt;Zou, Zhaohui&lt;/author&gt;&lt;author&gt;Jemal, Ahmedin&lt;/author&gt;&lt;/authors&gt;&lt;/contributors&gt;&lt;titles&gt;&lt;title&gt;Cancer statistics, 2014&lt;/title&gt;&lt;secondary-title&gt;CA: a cancer journal for clinicians&lt;/secondary-title&gt;&lt;/titles&gt;&lt;periodical&gt;&lt;full-title&gt;CA: a cancer journal for clinicians&lt;/full-title&gt;&lt;/periodical&gt;&lt;pages&gt;9-29&lt;/pages&gt;&lt;volume&gt;64&lt;/volume&gt;&lt;number&gt;1&lt;/number&gt;&lt;dates&gt;&lt;year&gt;2014&lt;/year&gt;&lt;/dates&gt;&lt;isbn&gt;0007-9235&lt;/isbn&gt;&lt;urls&gt;&lt;/urls&gt;&lt;/record&gt;&lt;/Cite&gt;&lt;/EndNote&gt;</w:instrText>
      </w:r>
      <w:r w:rsidR="004A7A5B">
        <w:fldChar w:fldCharType="separate"/>
      </w:r>
      <w:r w:rsidR="004A7A5B">
        <w:rPr>
          <w:noProof/>
        </w:rPr>
        <w:t>[7]</w:t>
      </w:r>
      <w:r w:rsidR="004A7A5B">
        <w:fldChar w:fldCharType="end"/>
      </w:r>
      <w:r w:rsidRPr="003313E2">
        <w:t>.</w:t>
      </w:r>
      <w:r w:rsidR="00D94075" w:rsidRPr="00526727">
        <w:rPr>
          <w:color w:val="FFC000"/>
        </w:rPr>
        <w:t xml:space="preserve"> </w:t>
      </w:r>
    </w:p>
    <w:p w:rsidR="00D053F4" w:rsidRPr="00526727" w:rsidRDefault="00D053F4" w:rsidP="00D94075">
      <w:pPr>
        <w:ind w:firstLine="420"/>
        <w:rPr>
          <w:color w:val="FFC000"/>
        </w:rPr>
      </w:pPr>
      <w:r w:rsidRPr="00526727">
        <w:rPr>
          <w:rFonts w:hint="eastAsia"/>
          <w:color w:val="FFC000"/>
        </w:rPr>
        <w:t>子宫内膜</w:t>
      </w:r>
      <w:r w:rsidRPr="00526727">
        <w:rPr>
          <w:color w:val="FFC000"/>
        </w:rPr>
        <w:t>癌是发达国家女性生殖道最常见</w:t>
      </w:r>
      <w:r w:rsidRPr="00526727">
        <w:rPr>
          <w:rFonts w:hint="eastAsia"/>
          <w:color w:val="FFC000"/>
        </w:rPr>
        <w:t>的</w:t>
      </w:r>
      <w:r w:rsidRPr="00526727">
        <w:rPr>
          <w:color w:val="FFC000"/>
        </w:rPr>
        <w:t>恶性肿瘤</w:t>
      </w:r>
      <w:r w:rsidRPr="00526727">
        <w:rPr>
          <w:rFonts w:hint="eastAsia"/>
          <w:color w:val="FFC000"/>
        </w:rPr>
        <w:t>，子宫内膜癌</w:t>
      </w:r>
      <w:r w:rsidRPr="00526727">
        <w:rPr>
          <w:color w:val="FFC000"/>
        </w:rPr>
        <w:t>主要影响</w:t>
      </w:r>
      <w:r w:rsidRPr="00526727">
        <w:rPr>
          <w:rFonts w:hint="eastAsia"/>
          <w:color w:val="FFC000"/>
        </w:rPr>
        <w:t>绝经</w:t>
      </w:r>
      <w:r w:rsidRPr="00526727">
        <w:rPr>
          <w:color w:val="FFC000"/>
        </w:rPr>
        <w:t>后妇女；然而</w:t>
      </w:r>
      <w:r w:rsidRPr="00526727">
        <w:rPr>
          <w:rFonts w:hint="eastAsia"/>
          <w:color w:val="FFC000"/>
        </w:rPr>
        <w:t>15</w:t>
      </w:r>
      <w:r w:rsidRPr="00526727">
        <w:rPr>
          <w:color w:val="FFC000"/>
        </w:rPr>
        <w:t>-25%的病例在</w:t>
      </w:r>
      <w:r w:rsidRPr="00526727">
        <w:rPr>
          <w:rFonts w:hint="eastAsia"/>
          <w:color w:val="FFC000"/>
        </w:rPr>
        <w:t>绝经前</w:t>
      </w:r>
      <w:r w:rsidRPr="00526727">
        <w:rPr>
          <w:color w:val="FFC000"/>
        </w:rPr>
        <w:t>被诊断出</w:t>
      </w:r>
      <w:r w:rsidRPr="00526727">
        <w:rPr>
          <w:rFonts w:hint="eastAsia"/>
          <w:color w:val="FFC000"/>
          <w:vertAlign w:val="superscript"/>
        </w:rPr>
        <w:t>[7]</w:t>
      </w:r>
      <w:r w:rsidRPr="00526727">
        <w:rPr>
          <w:rFonts w:hint="eastAsia"/>
          <w:color w:val="FFC000"/>
        </w:rPr>
        <w:t>（这里</w:t>
      </w:r>
      <w:r w:rsidRPr="00526727">
        <w:rPr>
          <w:color w:val="FFC000"/>
        </w:rPr>
        <w:t>引用文献不太确定</w:t>
      </w:r>
      <w:r w:rsidRPr="00526727">
        <w:rPr>
          <w:rFonts w:hint="eastAsia"/>
          <w:color w:val="FFC000"/>
        </w:rPr>
        <w:t>）。辅助以</w:t>
      </w:r>
      <w:r w:rsidRPr="00526727">
        <w:rPr>
          <w:color w:val="FFC000"/>
        </w:rPr>
        <w:t>积极</w:t>
      </w:r>
      <w:r w:rsidRPr="00526727">
        <w:rPr>
          <w:rFonts w:hint="eastAsia"/>
          <w:color w:val="FFC000"/>
        </w:rPr>
        <w:t>的</w:t>
      </w:r>
      <w:r w:rsidRPr="00526727">
        <w:rPr>
          <w:color w:val="FFC000"/>
        </w:rPr>
        <w:t>治疗，</w:t>
      </w:r>
      <w:r w:rsidRPr="00526727">
        <w:rPr>
          <w:rFonts w:hint="eastAsia"/>
          <w:color w:val="FFC000"/>
        </w:rPr>
        <w:t>晚期</w:t>
      </w:r>
      <w:r w:rsidRPr="00526727">
        <w:rPr>
          <w:color w:val="FFC000"/>
        </w:rPr>
        <w:t>患者</w:t>
      </w:r>
      <w:r w:rsidRPr="00526727">
        <w:rPr>
          <w:rFonts w:hint="eastAsia"/>
          <w:color w:val="FFC000"/>
        </w:rPr>
        <w:t>5年</w:t>
      </w:r>
      <w:r w:rsidRPr="00526727">
        <w:rPr>
          <w:color w:val="FFC000"/>
        </w:rPr>
        <w:t>生存率仍然低于</w:t>
      </w:r>
      <w:r w:rsidRPr="00526727">
        <w:rPr>
          <w:rFonts w:hint="eastAsia"/>
          <w:color w:val="FFC000"/>
        </w:rPr>
        <w:t>20</w:t>
      </w:r>
      <w:r w:rsidRPr="00526727">
        <w:rPr>
          <w:color w:val="FFC000"/>
        </w:rPr>
        <w:t>%。</w:t>
      </w:r>
    </w:p>
    <w:p w:rsidR="00DF2561" w:rsidRDefault="003313E2" w:rsidP="00D94075">
      <w:r>
        <w:tab/>
      </w:r>
      <w:r w:rsidRPr="003313E2">
        <w:t>Ovarian cancer is the fifth most common tumor among women in the world</w:t>
      </w:r>
      <w:r w:rsidR="004A7A5B">
        <w:fldChar w:fldCharType="begin"/>
      </w:r>
      <w:r w:rsidR="004A7A5B">
        <w:instrText xml:space="preserve"> ADDIN EN.CITE &lt;EndNote&gt;&lt;Cite&gt;&lt;Author&gt;Siegel&lt;/Author&gt;&lt;Year&gt;2014&lt;/Year&gt;&lt;RecNum&gt;10&lt;/RecNum&gt;&lt;DisplayText&gt;[7]&lt;/DisplayText&gt;&lt;record&gt;&lt;rec-number&gt;10&lt;/rec-number&gt;&lt;foreign-keys&gt;&lt;key app="EN" db-id="devtr5wxbe5seyeadfrv0vxdtdfx2xfdd29f" timestamp="1531280586"&gt;10&lt;/key&gt;&lt;/foreign-keys&gt;&lt;ref-type name="Journal Article"&gt;17&lt;/ref-type&gt;&lt;contributors&gt;&lt;authors&gt;&lt;author&gt;Siegel, Rebecca&lt;/author&gt;&lt;author&gt;Ma, Jiemin&lt;/author&gt;&lt;author&gt;Zou, Zhaohui&lt;/author&gt;&lt;author&gt;Jemal, Ahmedin&lt;/author&gt;&lt;/authors&gt;&lt;/contributors&gt;&lt;titles&gt;&lt;title&gt;Cancer statistics, 2014&lt;/title&gt;&lt;secondary-title&gt;CA: a cancer journal for clinicians&lt;/secondary-title&gt;&lt;/titles&gt;&lt;periodical&gt;&lt;full-title&gt;CA: a cancer journal for clinicians&lt;/full-title&gt;&lt;/periodical&gt;&lt;pages&gt;9-29&lt;/pages&gt;&lt;volume&gt;64&lt;/volume&gt;&lt;number&gt;1&lt;/number&gt;&lt;dates&gt;&lt;year&gt;2014&lt;/year&gt;&lt;/dates&gt;&lt;isbn&gt;0007-9235&lt;/isbn&gt;&lt;urls&gt;&lt;/urls&gt;&lt;/record&gt;&lt;/Cite&gt;&lt;/EndNote&gt;</w:instrText>
      </w:r>
      <w:r w:rsidR="004A7A5B">
        <w:fldChar w:fldCharType="separate"/>
      </w:r>
      <w:r w:rsidR="004A7A5B">
        <w:rPr>
          <w:noProof/>
        </w:rPr>
        <w:t>[7]</w:t>
      </w:r>
      <w:r w:rsidR="004A7A5B">
        <w:fldChar w:fldCharType="end"/>
      </w:r>
      <w:r w:rsidRPr="003313E2">
        <w:t>. Its incidence rate has been increasing year by year, and mortality has ranked first among gynecologic tumors. In recent years, the occurrence of ovarian cancer has become younger</w:t>
      </w:r>
      <w:r w:rsidR="004A7A5B">
        <w:fldChar w:fldCharType="begin">
          <w:fldData xml:space="preserve">PEVuZE5vdGU+PENpdGU+PEF1dGhvcj5MZWU8L0F1dGhvcj48WWVhcj4yMDE0PC9ZZWFyPjxSZWNO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=
</w:fldData>
        </w:fldChar>
      </w:r>
      <w:r w:rsidR="004A7A5B">
        <w:instrText xml:space="preserve"> ADDIN EN.CITE </w:instrText>
      </w:r>
      <w:r w:rsidR="004A7A5B">
        <w:fldChar w:fldCharType="begin">
          <w:fldData xml:space="preserve">PEVuZE5vdGU+PENpdGU+PEF1dGhvcj5MZWU8L0F1dGhvcj48WWVhcj4yMDE0PC9ZZWFyPjxSZWNO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=
</w:fldData>
        </w:fldChar>
      </w:r>
      <w:r w:rsidR="004A7A5B">
        <w:instrText xml:space="preserve"> ADDIN EN.CITE.DATA </w:instrText>
      </w:r>
      <w:r w:rsidR="004A7A5B">
        <w:fldChar w:fldCharType="end"/>
      </w:r>
      <w:r w:rsidR="004A7A5B">
        <w:fldChar w:fldCharType="separate"/>
      </w:r>
      <w:r w:rsidR="004A7A5B">
        <w:rPr>
          <w:noProof/>
        </w:rPr>
        <w:t>[8-10]</w:t>
      </w:r>
      <w:r w:rsidR="004A7A5B">
        <w:fldChar w:fldCharType="end"/>
      </w:r>
      <w:r w:rsidRPr="003313E2">
        <w:t>.</w:t>
      </w:r>
      <w:r w:rsidR="00D94075">
        <w:t xml:space="preserve"> </w:t>
      </w:r>
    </w:p>
    <w:p w:rsidR="00D43944" w:rsidRDefault="00D43944" w:rsidP="00D94075">
      <w:r>
        <w:tab/>
      </w:r>
      <w:r w:rsidRPr="00526727">
        <w:rPr>
          <w:rFonts w:hint="eastAsia"/>
          <w:color w:val="FFC000"/>
        </w:rPr>
        <w:t>卵巢癌</w:t>
      </w:r>
      <w:r w:rsidRPr="00526727">
        <w:rPr>
          <w:color w:val="FFC000"/>
        </w:rPr>
        <w:t>是</w:t>
      </w:r>
      <w:r w:rsidRPr="00526727">
        <w:rPr>
          <w:rFonts w:hint="eastAsia"/>
          <w:color w:val="FFC000"/>
        </w:rPr>
        <w:t>世界</w:t>
      </w:r>
      <w:r w:rsidRPr="00526727">
        <w:rPr>
          <w:color w:val="FFC000"/>
        </w:rPr>
        <w:t>女性中第五大常见肿瘤</w:t>
      </w:r>
      <w:r w:rsidRPr="00526727">
        <w:rPr>
          <w:rFonts w:hint="eastAsia"/>
          <w:color w:val="FFC000"/>
          <w:vertAlign w:val="superscript"/>
        </w:rPr>
        <w:t>[</w:t>
      </w:r>
      <w:r w:rsidRPr="00526727">
        <w:rPr>
          <w:color w:val="FFC000"/>
          <w:vertAlign w:val="superscript"/>
        </w:rPr>
        <w:t>7</w:t>
      </w:r>
      <w:r w:rsidRPr="00526727">
        <w:rPr>
          <w:rFonts w:hint="eastAsia"/>
          <w:color w:val="FFC000"/>
          <w:vertAlign w:val="superscript"/>
        </w:rPr>
        <w:t>]</w:t>
      </w:r>
      <w:r w:rsidRPr="00526727">
        <w:rPr>
          <w:color w:val="FFC000"/>
        </w:rPr>
        <w:t>，其发病率逐年上升，死亡率在妇科肿瘤中名列第一。近年来</w:t>
      </w:r>
      <w:r w:rsidRPr="00526727">
        <w:rPr>
          <w:rFonts w:hint="eastAsia"/>
          <w:color w:val="FFC000"/>
        </w:rPr>
        <w:t>卵巢癌</w:t>
      </w:r>
      <w:r w:rsidRPr="00526727">
        <w:rPr>
          <w:color w:val="FFC000"/>
        </w:rPr>
        <w:t>的发生呈现年轻化的趋势</w:t>
      </w:r>
      <w:r w:rsidRPr="00526727">
        <w:rPr>
          <w:rFonts w:hint="eastAsia"/>
          <w:color w:val="FFC000"/>
          <w:vertAlign w:val="superscript"/>
        </w:rPr>
        <w:t>[8-10]</w:t>
      </w:r>
      <w:r w:rsidRPr="00526727">
        <w:rPr>
          <w:rFonts w:hint="eastAsia"/>
          <w:color w:val="FFC000"/>
        </w:rPr>
        <w:t>。</w:t>
      </w:r>
    </w:p>
    <w:p w:rsidR="00DF2561" w:rsidRDefault="00047C64" w:rsidP="00D94075">
      <w:pPr>
        <w:rPr>
          <w:color w:val="FFC000"/>
        </w:rPr>
      </w:pPr>
      <w:r>
        <w:tab/>
      </w:r>
      <w:r w:rsidRPr="00047C64">
        <w:t>Using survival analysis to study time-event results has important clinical and statistical reasons. In clinical research, the main goal of survival analysis is to find the factors that can predict the survival rate of patients in specific clinical situations. Ideally, we can build an accurate prognosis model.</w:t>
      </w:r>
      <w:r w:rsidR="00D94075" w:rsidRPr="00526727">
        <w:rPr>
          <w:color w:val="FFC000"/>
        </w:rPr>
        <w:t xml:space="preserve"> </w:t>
      </w:r>
    </w:p>
    <w:p w:rsidR="00B4624E" w:rsidRPr="00526727" w:rsidRDefault="00B4624E" w:rsidP="00D94075">
      <w:pPr>
        <w:rPr>
          <w:color w:val="FFC000"/>
        </w:rPr>
      </w:pPr>
      <w:r>
        <w:rPr>
          <w:color w:val="FFC000"/>
        </w:rPr>
        <w:tab/>
      </w:r>
      <w:r w:rsidRPr="00526727">
        <w:rPr>
          <w:rFonts w:hint="eastAsia"/>
          <w:color w:val="FFC000"/>
        </w:rPr>
        <w:t>使用生存分析来研究时间</w:t>
      </w:r>
      <w:r w:rsidRPr="00526727">
        <w:rPr>
          <w:color w:val="FFC000"/>
        </w:rPr>
        <w:t>-事件结果有重要的临床和统计学原因。在临床研究中，生存分析的主要目标是找到能够预测特定临床情况下患者存活率的因素。理想情况下，我们能够构建一个准确和精确的预后模型[1]。</w:t>
      </w:r>
    </w:p>
    <w:p w:rsidR="00DF2561" w:rsidRDefault="00047C64" w:rsidP="00D94075">
      <w:r>
        <w:tab/>
      </w:r>
      <w:r w:rsidR="00BD2FFE">
        <w:t xml:space="preserve">Hugo Gómez-Rueda </w:t>
      </w:r>
      <w:r w:rsidRPr="00047C64">
        <w:t>integrated the mRNA, miRNA, CNA, and DNA somatic mutation data of OV, GBM, LUAD, and BRCA, respectively, to produce a model with slightly higher performance, using three different algorithms for predictive model</w:t>
      </w:r>
      <w:r>
        <w:t xml:space="preserve"> selection</w:t>
      </w:r>
      <w:r w:rsidR="00FA57E5">
        <w:fldChar w:fldCharType="begin"/>
      </w:r>
      <w:r w:rsidR="00FA57E5">
        <w:instrText xml:space="preserve"> ADDIN EN.CITE &lt;EndNote&gt;&lt;Cite&gt;&lt;Author&gt;Gomez-Rueda&lt;/Author&gt;&lt;Year&gt;2015&lt;/Year&gt;&lt;RecNum&gt;14&lt;/RecNum&gt;&lt;DisplayText&gt;[11]&lt;/DisplayText&gt;&lt;record&gt;&lt;rec-number&gt;14&lt;/rec-number&gt;&lt;foreign-keys&gt;&lt;key app="EN" db-id="devtr5wxbe5seyeadfrv0vxdtdfx2xfdd29f" timestamp="1531294936"&gt;14&lt;/key&gt;&lt;/foreign-keys&gt;&lt;ref-type name="Journal Article"&gt;17&lt;/ref-type&gt;&lt;contributors&gt;&lt;authors&gt;&lt;author&gt;Gomez-Rueda, H.&lt;/author&gt;&lt;author&gt;Martinez-Ledesma, E.&lt;/author&gt;&lt;author&gt;Martinez-Torteya, A.&lt;/author&gt;&lt;author&gt;Palacios-Corona, R.&lt;/author&gt;&lt;author&gt;Trevino, V.&lt;/author&gt;&lt;/authors&gt;&lt;/contributors&gt;&lt;auth-address&gt;Departamento de Investigacion e Innovacion, Grupo de Investigacion en Bioinformatica, Escuela de Medicina, Tecnologico de Monterrey, Monterrey, Nuevo Leon 64849 Mexico.&amp;#xD;Centro de Investigacion Biomedica del Noreste, Instituto Mexicano del Seguro Social, Monterrey, Nuevo Leon 64720 Mexico.&lt;/auth-address&gt;&lt;titles&gt;&lt;title&gt;Integration and comparison of different genomic data for outcome prediction in cancer&lt;/title&gt;&lt;secondary-title&gt;BioData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32&lt;/pages&gt;&lt;volume&gt;8&lt;/volume&gt;&lt;edition&gt;2015/10/31&lt;/edition&gt;&lt;keywords&gt;&lt;keyword&gt;Cancer&lt;/keyword&gt;&lt;keyword&gt;Genomics&lt;/keyword&gt;&lt;keyword&gt;Survival&lt;/keyword&gt;&lt;keyword&gt;Tcga&lt;/keyword&gt;&lt;/keywords&gt;&lt;dates&gt;&lt;year&gt;2015&lt;/year&gt;&lt;/dates&gt;&lt;isbn&gt;1756-0381 (Print)&amp;#xD;1756-0381&lt;/isbn&gt;&lt;accession-num&gt;26516350&lt;/accession-num&gt;&lt;urls&gt;&lt;/urls&gt;&lt;custom2&gt;PMC4625638&lt;/custom2&gt;&lt;electronic-resource-num&gt;10.1186/s13040-015-0065-1&lt;/electronic-resource-num&gt;&lt;remote-database-provider&gt;NLM&lt;/remote-database-provider&gt;&lt;language&gt;eng&lt;/language&gt;&lt;/record&gt;&lt;/Cite&gt;&lt;/EndNote&gt;</w:instrText>
      </w:r>
      <w:r w:rsidR="00FA57E5">
        <w:fldChar w:fldCharType="separate"/>
      </w:r>
      <w:r w:rsidR="00FA57E5">
        <w:rPr>
          <w:noProof/>
        </w:rPr>
        <w:t>[11]</w:t>
      </w:r>
      <w:r w:rsidR="00FA57E5">
        <w:fldChar w:fldCharType="end"/>
      </w:r>
      <w:r>
        <w:t xml:space="preserve">. </w:t>
      </w:r>
      <w:r w:rsidR="00BD2FFE" w:rsidRPr="00BD2FFE">
        <w:t>José M. Lezcano-Valverde uses machine learning methods to develop Random Survival Forest (RSF) and independently validate prediction models for death probability of rheumatoid arthritis (RA), which can provide evidence for further external</w:t>
      </w:r>
      <w:r w:rsidR="00BD2FFE">
        <w:t xml:space="preserve"> validation</w:t>
      </w:r>
      <w:r w:rsidR="00FA57E5">
        <w:fldChar w:fldCharType="begin"/>
      </w:r>
      <w:r w:rsidR="00FA57E5">
        <w:instrText xml:space="preserve"> ADDIN EN.CITE &lt;EndNote&gt;&lt;Cite&gt;&lt;Author&gt;Lezcano-Valverde&lt;/Author&gt;&lt;Year&gt;2017&lt;/Year&gt;&lt;RecNum&gt;15&lt;/RecNum&gt;&lt;DisplayText&gt;[12]&lt;/DisplayText&gt;&lt;record&gt;&lt;rec-number&gt;15&lt;/rec-number&gt;&lt;foreign-keys&gt;&lt;key app="EN" db-id="devtr5wxbe5seyeadfrv0vxdtdfx2xfdd29f" timestamp="1531295042"&gt;15&lt;/key&gt;&lt;/foreign-keys&gt;&lt;ref-type name="Journal Article"&gt;17&lt;/ref-type&gt;&lt;contributors&gt;&lt;authors&gt;&lt;author&gt;Lezcano-Valverde, J. M.&lt;/author&gt;&lt;author&gt;Salazar, F.&lt;/author&gt;&lt;author&gt;Leon, L.&lt;/author&gt;&lt;author&gt;Toledano, E.&lt;/author&gt;&lt;author&gt;Jover, J. A.&lt;/author&gt;&lt;author&gt;Fernandez-Gutierrez, B.&lt;/author&gt;&lt;author&gt;Soudah, E.&lt;/author&gt;&lt;author&gt;Gonzalez-Alvaro, I.&lt;/author&gt;&lt;author&gt;Abasolo, L.&lt;/author&gt;&lt;author&gt;Rodriguez-Rodriguez, L.&lt;/author&gt;&lt;/authors&gt;&lt;/contributors&gt;&lt;auth-address&gt;Rheumatology Department, Hospital Clinical San Carlos, and IdISSC, Madrid, Spain.&amp;#xD;International Centre for Numerical Methods in Engineering (CIMNE), Madrid, Spain.&amp;#xD;Rheumatology Department, Hospital Clinico Universitario de La Princesa, and IIS-IP, Madrid, Spain.&amp;#xD;Rheumatology Department, Hospital Clinical San Carlos, and IdISSC, Madrid, Spain. lrrodriguez@salud.madrid.org.&lt;/auth-address&gt;&lt;titles&gt;&lt;title&gt;Development and validation of a multivariate predictive model for rheumatoid arthritis mortality using a machine learning approach&lt;/title&gt;&lt;secondary-title&gt;Sci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reports&lt;/abbr-1&gt;&lt;/alt-periodical&gt;&lt;pages&gt;10189&lt;/pages&gt;&lt;volume&gt;7&lt;/volume&gt;&lt;number&gt;1&lt;/number&gt;&lt;edition&gt;2017/09/02&lt;/edition&gt;&lt;dates&gt;&lt;year&gt;2017&lt;/year&gt;&lt;pub-dates&gt;&lt;date&gt;Aug 31&lt;/date&gt;&lt;/pub-dates&gt;&lt;/dates&gt;&lt;isbn&gt;2045-2322&lt;/isbn&gt;&lt;accession-num&gt;28860558&lt;/accession-num&gt;&lt;urls&gt;&lt;/urls&gt;&lt;custom2&gt;PMC5579234&lt;/custom2&gt;&lt;electronic-resource-num&gt;10.1038/s41598-017-10558-w&lt;/electronic-resource-num&gt;&lt;remote-database-provider&gt;NLM&lt;/remote-database-provider&gt;&lt;language&gt;eng&lt;/language&gt;&lt;/record&gt;&lt;/Cite&gt;&lt;/EndNote&gt;</w:instrText>
      </w:r>
      <w:r w:rsidR="00FA57E5">
        <w:fldChar w:fldCharType="separate"/>
      </w:r>
      <w:r w:rsidR="00FA57E5">
        <w:rPr>
          <w:noProof/>
        </w:rPr>
        <w:t>[12]</w:t>
      </w:r>
      <w:r w:rsidR="00FA57E5">
        <w:fldChar w:fldCharType="end"/>
      </w:r>
      <w:r w:rsidR="00BD2FFE">
        <w:t xml:space="preserve">. </w:t>
      </w:r>
      <w:r w:rsidR="00BD2FFE" w:rsidRPr="00BD2FFE">
        <w:t xml:space="preserve">Bin Zhu performed pan-cancer prognostic evaluation and proposed a multi-omic core machine learning method to systematically quantify the prognostic power of high-throughput genome, epigenome, </w:t>
      </w:r>
      <w:r w:rsidR="00BD2FFE">
        <w:t>and transcriptome features</w:t>
      </w:r>
      <w:r w:rsidR="00FA57E5">
        <w:fldChar w:fldCharType="begin">
          <w:fldData xml:space="preserve">PEVuZE5vdGU+PENpdGU+PEF1dGhvcj5aaHU8L0F1dGhvcj48WWVhcj4yMDE3PC9ZZWFyPjxSZWNO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==
</w:fldData>
        </w:fldChar>
      </w:r>
      <w:r w:rsidR="00FA57E5">
        <w:instrText xml:space="preserve"> ADDIN EN.CITE </w:instrText>
      </w:r>
      <w:r w:rsidR="00FA57E5">
        <w:fldChar w:fldCharType="begin">
          <w:fldData xml:space="preserve">PEVuZE5vdGU+PENpdGU+PEF1dGhvcj5aaHU8L0F1dGhvcj48WWVhcj4yMDE3PC9ZZWFyPjxSZWNO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==
</w:fldData>
        </w:fldChar>
      </w:r>
      <w:r w:rsidR="00FA57E5">
        <w:instrText xml:space="preserve"> ADDIN EN.CITE.DATA </w:instrText>
      </w:r>
      <w:r w:rsidR="00FA57E5">
        <w:fldChar w:fldCharType="end"/>
      </w:r>
      <w:r w:rsidR="00FA57E5">
        <w:fldChar w:fldCharType="separate"/>
      </w:r>
      <w:r w:rsidR="00FA57E5">
        <w:rPr>
          <w:noProof/>
        </w:rPr>
        <w:t>[13]</w:t>
      </w:r>
      <w:r w:rsidR="00FA57E5">
        <w:fldChar w:fldCharType="end"/>
      </w:r>
      <w:r w:rsidR="00BD2FFE">
        <w:t xml:space="preserve">. </w:t>
      </w:r>
      <w:r w:rsidR="00BD2FFE" w:rsidRPr="00BD2FFE">
        <w:t>Treppmann T et al. used the Bayesian method to integrate the copy number variation data into the gene expression-based survival prediction model of glioblastoma (GBM) patients, and studied the behavior and predictive performance of the model under different conditions</w:t>
      </w:r>
      <w:r w:rsidR="00FA57E5">
        <w:fldChar w:fldCharType="begin"/>
      </w:r>
      <w:r w:rsidR="00FA57E5">
        <w:instrText xml:space="preserve"> ADDIN EN.CITE &lt;EndNote&gt;&lt;Cite&gt;&lt;Author&gt;Treppmann&lt;/Author&gt;&lt;Year&gt;2017&lt;/Year&gt;&lt;RecNum&gt;17&lt;/RecNum&gt;&lt;DisplayText&gt;[14]&lt;/DisplayText&gt;&lt;record&gt;&lt;rec-number&gt;17&lt;/rec-number&gt;&lt;foreign-keys&gt;&lt;key app="EN" db-id="devtr5wxbe5seyeadfrv0vxdtdfx2xfdd29f" timestamp="1531295233"&gt;17&lt;/key&gt;&lt;/foreign-keys&gt;&lt;ref-type name="Journal Article"&gt;17&lt;/ref-type&gt;&lt;contributors&gt;&lt;authors&gt;&lt;author&gt;Treppmann, T.&lt;/author&gt;&lt;author&gt;Ickstadt, K.&lt;/author&gt;&lt;author&gt;Zucknick, M.&lt;/author&gt;&lt;/authors&gt;&lt;/contributors&gt;&lt;auth-address&gt;EXCO, Penzberg, Germany.&amp;#xD;Department of Statistics, TU Dortmund University, Dortmund, Germany.&amp;#xD;Oslo Centre for Biostatistics and Epidemiology, Department of Biostatistics, Institute of Basic Medical Sciences, University of Oslo, Oslo, Norway.&lt;/auth-address&gt;&lt;titles&gt;&lt;title&gt;Integration of Multiple Genomic Data Sources in a Bayesian Cox Model for Variable Selection and Prediction&lt;/title&gt;&lt;secondary-title&gt;Comput Math Methods Med&lt;/secondary-title&gt;&lt;alt-title&gt;Computational and mathematical methods in medicine&lt;/alt-title&gt;&lt;/titles&gt;&lt;periodical&gt;&lt;full-title&gt;Comput Math Methods Med&lt;/full-title&gt;&lt;abbr-1&gt;Computational and mathematical methods in medicine&lt;/abbr-1&gt;&lt;/periodical&gt;&lt;alt-periodical&gt;&lt;full-title&gt;Comput Math Methods Med&lt;/full-title&gt;&lt;abbr-1&gt;Computational and mathematical methods in medicine&lt;/abbr-1&gt;&lt;/alt-periodical&gt;&lt;pages&gt;7340565&lt;/pages&gt;&lt;volume&gt;2017&lt;/volume&gt;&lt;edition&gt;2017/08/23&lt;/edition&gt;&lt;keywords&gt;&lt;keyword&gt;Bayes Theorem&lt;/keyword&gt;&lt;keyword&gt;DNA Copy Number Variations&lt;/keyword&gt;&lt;keyword&gt;Genomics/*methods&lt;/keyword&gt;&lt;keyword&gt;Humans&lt;/keyword&gt;&lt;keyword&gt;Information Storage and Retrieval&lt;/keyword&gt;&lt;keyword&gt;Markov Chains&lt;/keyword&gt;&lt;keyword&gt;*Models, Statistical&lt;/keyword&gt;&lt;keyword&gt;Monte Carlo Method&lt;/keyword&gt;&lt;keyword&gt;Proportional Hazards Models&lt;/keyword&gt;&lt;/keywords&gt;&lt;dates&gt;&lt;year&gt;2017&lt;/year&gt;&lt;/dates&gt;&lt;isbn&gt;1748-670x&lt;/isbn&gt;&lt;accession-num&gt;28828032&lt;/accession-num&gt;&lt;urls&gt;&lt;/urls&gt;&lt;custom2&gt;PMC5554576&lt;/custom2&gt;&lt;electronic-resource-num&gt;10.1155/2017/7340565&lt;/electronic-resource-num&gt;&lt;remote-database-provider&gt;NLM&lt;/remote-database-provider&gt;&lt;language&gt;eng&lt;/language&gt;&lt;/record&gt;&lt;/Cite&gt;&lt;/EndNote&gt;</w:instrText>
      </w:r>
      <w:r w:rsidR="00FA57E5">
        <w:fldChar w:fldCharType="separate"/>
      </w:r>
      <w:r w:rsidR="00FA57E5">
        <w:rPr>
          <w:noProof/>
        </w:rPr>
        <w:t>[14]</w:t>
      </w:r>
      <w:r w:rsidR="00FA57E5">
        <w:fldChar w:fldCharType="end"/>
      </w:r>
      <w:r w:rsidR="00BD2FFE" w:rsidRPr="00BD2FFE">
        <w:t>.</w:t>
      </w:r>
      <w:r w:rsidR="00D94075" w:rsidRPr="00C64F03">
        <w:t xml:space="preserve"> </w:t>
      </w:r>
      <w:r w:rsidR="00C64F03" w:rsidRPr="00C64F03">
        <w:t>Yuan yuan et al. used RSF and Cox methods to construct models for GBM, KIRC, OV, and LUSC, and conducted in-depth analysis of well-performing models to obtain important biological insights</w:t>
      </w:r>
      <w:r w:rsidR="00FA57E5">
        <w:fldChar w:fldCharType="begin">
          <w:fldData xml:space="preserve">PEVuZE5vdGU+PENpdGU+PEF1dGhvcj5ZdWFuPC9BdXRob3I+PFllYXI+MjAxNDwvWWVhcj48UmVj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</w:fldData>
        </w:fldChar>
      </w:r>
      <w:r w:rsidR="00FA57E5">
        <w:instrText xml:space="preserve"> ADDIN EN.CITE </w:instrText>
      </w:r>
      <w:r w:rsidR="00FA57E5">
        <w:fldChar w:fldCharType="begin">
          <w:fldData xml:space="preserve">PEVuZE5vdGU+PENpdGU+PEF1dGhvcj5ZdWFuPC9BdXRob3I+PFllYXI+MjAxNDwvWWVhcj48UmVj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</w:fldData>
        </w:fldChar>
      </w:r>
      <w:r w:rsidR="00FA57E5">
        <w:instrText xml:space="preserve"> ADDIN EN.CITE.DATA </w:instrText>
      </w:r>
      <w:r w:rsidR="00FA57E5">
        <w:fldChar w:fldCharType="end"/>
      </w:r>
      <w:r w:rsidR="00FA57E5">
        <w:fldChar w:fldCharType="separate"/>
      </w:r>
      <w:r w:rsidR="00FA57E5">
        <w:rPr>
          <w:noProof/>
        </w:rPr>
        <w:t>[15]</w:t>
      </w:r>
      <w:r w:rsidR="00FA57E5">
        <w:fldChar w:fldCharType="end"/>
      </w:r>
      <w:r w:rsidR="00C64F03" w:rsidRPr="00C64F03">
        <w:t>.</w:t>
      </w:r>
    </w:p>
    <w:p w:rsidR="00E75930" w:rsidRDefault="00E75930" w:rsidP="00E75930">
      <w:pPr>
        <w:rPr>
          <w:color w:val="FFC000"/>
        </w:rPr>
      </w:pPr>
      <w:r>
        <w:tab/>
      </w:r>
      <w:r w:rsidRPr="00526727">
        <w:rPr>
          <w:color w:val="FFC000"/>
        </w:rPr>
        <w:t>Hugo Gómez-Rueda</w:t>
      </w:r>
      <w:r w:rsidRPr="00526727">
        <w:rPr>
          <w:rFonts w:hint="eastAsia"/>
          <w:color w:val="FFC000"/>
        </w:rPr>
        <w:t>等人分别对OV、GBM、LUAD、BRCA的</w:t>
      </w:r>
      <w:r w:rsidRPr="00526727">
        <w:rPr>
          <w:color w:val="FFC000"/>
        </w:rPr>
        <w:t>mRNA</w:t>
      </w:r>
      <w:r w:rsidRPr="00526727">
        <w:rPr>
          <w:rFonts w:hint="eastAsia"/>
          <w:color w:val="FFC000"/>
        </w:rPr>
        <w:t>、miRNA、</w:t>
      </w:r>
      <w:r w:rsidRPr="00526727">
        <w:rPr>
          <w:color w:val="FFC000"/>
        </w:rPr>
        <w:t>CNA</w:t>
      </w:r>
      <w:r w:rsidRPr="00526727">
        <w:rPr>
          <w:rFonts w:hint="eastAsia"/>
          <w:color w:val="FFC000"/>
        </w:rPr>
        <w:t>、DNA 体细胞变异</w:t>
      </w:r>
      <w:r w:rsidRPr="00526727">
        <w:rPr>
          <w:color w:val="FFC000"/>
        </w:rPr>
        <w:t>数据</w:t>
      </w:r>
      <w:r w:rsidRPr="00526727">
        <w:rPr>
          <w:rFonts w:hint="eastAsia"/>
          <w:color w:val="FFC000"/>
        </w:rPr>
        <w:t>整合产生了</w:t>
      </w:r>
      <w:r w:rsidRPr="00526727">
        <w:rPr>
          <w:color w:val="FFC000"/>
        </w:rPr>
        <w:t>具有稍高性能的模型，使用三种不同算法用于预测模型选择</w:t>
      </w:r>
      <w:r w:rsidRPr="00526727">
        <w:rPr>
          <w:rFonts w:hint="eastAsia"/>
          <w:color w:val="FFC000"/>
          <w:vertAlign w:val="superscript"/>
        </w:rPr>
        <w:t>[</w:t>
      </w:r>
      <w:r w:rsidRPr="00526727">
        <w:rPr>
          <w:color w:val="FFC000"/>
          <w:vertAlign w:val="superscript"/>
        </w:rPr>
        <w:t>24</w:t>
      </w:r>
      <w:r w:rsidRPr="00526727">
        <w:rPr>
          <w:rFonts w:hint="eastAsia"/>
          <w:color w:val="FFC000"/>
          <w:vertAlign w:val="superscript"/>
        </w:rPr>
        <w:t>]</w:t>
      </w:r>
      <w:r w:rsidRPr="00526727">
        <w:rPr>
          <w:rFonts w:hint="eastAsia"/>
          <w:color w:val="FFC000"/>
        </w:rPr>
        <w:t>；</w:t>
      </w:r>
      <w:r w:rsidRPr="00526727">
        <w:rPr>
          <w:color w:val="FFC000"/>
        </w:rPr>
        <w:t>José M. Lezcano-Valverde</w:t>
      </w:r>
      <w:r w:rsidRPr="00526727">
        <w:rPr>
          <w:rFonts w:hint="eastAsia"/>
          <w:color w:val="FFC000"/>
        </w:rPr>
        <w:t>等人使用</w:t>
      </w:r>
      <w:r w:rsidRPr="00526727">
        <w:rPr>
          <w:color w:val="FFC000"/>
        </w:rPr>
        <w:t>机器学习方法</w:t>
      </w:r>
      <w:r w:rsidRPr="00526727">
        <w:rPr>
          <w:rFonts w:hint="eastAsia"/>
          <w:color w:val="FFC000"/>
        </w:rPr>
        <w:t>随机生存森林</w:t>
      </w:r>
      <w:r w:rsidRPr="00526727">
        <w:rPr>
          <w:color w:val="FFC000"/>
        </w:rPr>
        <w:t>（</w:t>
      </w:r>
      <w:r w:rsidRPr="00526727">
        <w:rPr>
          <w:rFonts w:hint="eastAsia"/>
          <w:color w:val="FFC000"/>
        </w:rPr>
        <w:t>RSF</w:t>
      </w:r>
      <w:r w:rsidRPr="00526727">
        <w:rPr>
          <w:color w:val="FFC000"/>
        </w:rPr>
        <w:t>）</w:t>
      </w:r>
      <w:r w:rsidRPr="00526727">
        <w:rPr>
          <w:rFonts w:hint="eastAsia"/>
          <w:color w:val="FFC000"/>
        </w:rPr>
        <w:t>开发</w:t>
      </w:r>
      <w:r w:rsidRPr="00526727">
        <w:rPr>
          <w:color w:val="FFC000"/>
        </w:rPr>
        <w:t>和独立验证类风湿性关节炎（</w:t>
      </w:r>
      <w:r w:rsidRPr="00526727">
        <w:rPr>
          <w:rFonts w:hint="eastAsia"/>
          <w:color w:val="FFC000"/>
        </w:rPr>
        <w:t>RA</w:t>
      </w:r>
      <w:r w:rsidRPr="00526727">
        <w:rPr>
          <w:color w:val="FFC000"/>
        </w:rPr>
        <w:t>）</w:t>
      </w:r>
      <w:r w:rsidRPr="00526727">
        <w:rPr>
          <w:rFonts w:hint="eastAsia"/>
          <w:color w:val="FFC000"/>
        </w:rPr>
        <w:t>死亡</w:t>
      </w:r>
      <w:r w:rsidRPr="00526727">
        <w:rPr>
          <w:color w:val="FFC000"/>
        </w:rPr>
        <w:t>概率预测模型</w:t>
      </w:r>
      <w:r w:rsidRPr="00526727">
        <w:rPr>
          <w:rFonts w:hint="eastAsia"/>
          <w:color w:val="FFC000"/>
        </w:rPr>
        <w:t>，</w:t>
      </w:r>
      <w:r w:rsidRPr="00526727">
        <w:rPr>
          <w:color w:val="FFC000"/>
        </w:rPr>
        <w:t>可以为</w:t>
      </w:r>
      <w:r w:rsidRPr="00526727">
        <w:rPr>
          <w:rFonts w:hint="eastAsia"/>
          <w:color w:val="FFC000"/>
        </w:rPr>
        <w:t>进一步</w:t>
      </w:r>
      <w:r w:rsidRPr="00526727">
        <w:rPr>
          <w:color w:val="FFC000"/>
        </w:rPr>
        <w:t>的外部验证工作</w:t>
      </w:r>
      <w:r w:rsidRPr="00526727">
        <w:rPr>
          <w:rFonts w:hint="eastAsia"/>
          <w:color w:val="FFC000"/>
        </w:rPr>
        <w:t>提供</w:t>
      </w:r>
      <w:r w:rsidRPr="00526727">
        <w:rPr>
          <w:color w:val="FFC000"/>
        </w:rPr>
        <w:t>证据</w:t>
      </w:r>
      <w:r w:rsidRPr="00526727">
        <w:rPr>
          <w:rFonts w:hint="eastAsia"/>
          <w:color w:val="FFC000"/>
          <w:vertAlign w:val="superscript"/>
        </w:rPr>
        <w:t>[</w:t>
      </w:r>
      <w:r w:rsidRPr="00526727">
        <w:rPr>
          <w:color w:val="FFC000"/>
          <w:vertAlign w:val="superscript"/>
        </w:rPr>
        <w:t>25</w:t>
      </w:r>
      <w:r w:rsidRPr="00526727">
        <w:rPr>
          <w:rFonts w:hint="eastAsia"/>
          <w:color w:val="FFC000"/>
          <w:vertAlign w:val="superscript"/>
        </w:rPr>
        <w:t>]</w:t>
      </w:r>
      <w:r w:rsidRPr="00526727">
        <w:rPr>
          <w:rFonts w:hint="eastAsia"/>
          <w:color w:val="FFC000"/>
        </w:rPr>
        <w:t>；</w:t>
      </w:r>
      <w:r w:rsidRPr="00526727">
        <w:rPr>
          <w:color w:val="FFC000"/>
        </w:rPr>
        <w:t>Bin Zhu</w:t>
      </w:r>
      <w:r w:rsidRPr="00526727">
        <w:rPr>
          <w:rFonts w:hint="eastAsia"/>
          <w:color w:val="FFC000"/>
        </w:rPr>
        <w:t>等人进行了</w:t>
      </w:r>
      <w:r w:rsidRPr="00526727">
        <w:rPr>
          <w:color w:val="FFC000"/>
        </w:rPr>
        <w:t>泛癌预后评估，并提出了多组学核心机器学习方法，以系统地量化高通量基因组、</w:t>
      </w:r>
      <w:r w:rsidRPr="00526727">
        <w:rPr>
          <w:rFonts w:hint="eastAsia"/>
          <w:color w:val="FFC000"/>
        </w:rPr>
        <w:t>表观基因组</w:t>
      </w:r>
      <w:r w:rsidRPr="00526727">
        <w:rPr>
          <w:color w:val="FFC000"/>
        </w:rPr>
        <w:t>和转录组特征的</w:t>
      </w:r>
      <w:r w:rsidRPr="00526727">
        <w:rPr>
          <w:rFonts w:hint="eastAsia"/>
          <w:color w:val="FFC000"/>
        </w:rPr>
        <w:t>预后</w:t>
      </w:r>
      <w:r w:rsidRPr="00526727">
        <w:rPr>
          <w:color w:val="FFC000"/>
        </w:rPr>
        <w:t>能力</w:t>
      </w:r>
      <w:r w:rsidRPr="00526727">
        <w:rPr>
          <w:rFonts w:hint="eastAsia"/>
          <w:color w:val="FFC000"/>
          <w:vertAlign w:val="superscript"/>
        </w:rPr>
        <w:t>[</w:t>
      </w:r>
      <w:r w:rsidRPr="00526727">
        <w:rPr>
          <w:color w:val="FFC000"/>
          <w:vertAlign w:val="superscript"/>
        </w:rPr>
        <w:t>26</w:t>
      </w:r>
      <w:r w:rsidRPr="00526727">
        <w:rPr>
          <w:rFonts w:hint="eastAsia"/>
          <w:color w:val="FFC000"/>
          <w:vertAlign w:val="superscript"/>
        </w:rPr>
        <w:t>]</w:t>
      </w:r>
      <w:r w:rsidRPr="00526727">
        <w:rPr>
          <w:rFonts w:hint="eastAsia"/>
          <w:color w:val="FFC000"/>
        </w:rPr>
        <w:t>；</w:t>
      </w:r>
      <w:r w:rsidRPr="00526727">
        <w:rPr>
          <w:color w:val="FFC000"/>
        </w:rPr>
        <w:t>Treppmann T</w:t>
      </w:r>
      <w:r w:rsidRPr="00526727">
        <w:rPr>
          <w:rFonts w:hint="eastAsia"/>
          <w:color w:val="FFC000"/>
        </w:rPr>
        <w:t>等人使用</w:t>
      </w:r>
      <w:r w:rsidRPr="00526727">
        <w:rPr>
          <w:color w:val="FFC000"/>
        </w:rPr>
        <w:t>贝叶斯方法将拷贝数</w:t>
      </w:r>
      <w:r w:rsidRPr="00526727">
        <w:rPr>
          <w:color w:val="FFC000"/>
        </w:rPr>
        <w:lastRenderedPageBreak/>
        <w:t>变异数据整合到基于基因表达的</w:t>
      </w:r>
      <w:r w:rsidRPr="00526727">
        <w:rPr>
          <w:rFonts w:hint="eastAsia"/>
          <w:color w:val="FFC000"/>
        </w:rPr>
        <w:t>胶质母细胞瘤（GBM）患者</w:t>
      </w:r>
      <w:r w:rsidRPr="00526727">
        <w:rPr>
          <w:color w:val="FFC000"/>
        </w:rPr>
        <w:t>生存预测模型中</w:t>
      </w:r>
      <w:r w:rsidRPr="00526727">
        <w:rPr>
          <w:rFonts w:hint="eastAsia"/>
          <w:color w:val="FFC000"/>
        </w:rPr>
        <w:t>，研究</w:t>
      </w:r>
      <w:r w:rsidRPr="00526727">
        <w:rPr>
          <w:color w:val="FFC000"/>
        </w:rPr>
        <w:t>模型在不同情况下的行为和预测表现</w:t>
      </w:r>
      <w:r w:rsidRPr="00526727">
        <w:rPr>
          <w:color w:val="FFC000"/>
          <w:vertAlign w:val="superscript"/>
        </w:rPr>
        <w:t>[27]</w:t>
      </w:r>
      <w:r w:rsidRPr="00526727">
        <w:rPr>
          <w:rFonts w:hint="eastAsia"/>
          <w:color w:val="FFC000"/>
        </w:rPr>
        <w:t>。</w:t>
      </w:r>
    </w:p>
    <w:p w:rsidR="00E75930" w:rsidRPr="00E75930" w:rsidRDefault="00E75930" w:rsidP="00D94075">
      <w:pPr>
        <w:rPr>
          <w:color w:val="FFC000"/>
        </w:rPr>
      </w:pPr>
      <w:r>
        <w:rPr>
          <w:color w:val="FFC000"/>
        </w:rPr>
        <w:tab/>
        <w:t>Yuan yuan</w:t>
      </w:r>
      <w:r>
        <w:rPr>
          <w:rFonts w:hint="eastAsia"/>
          <w:color w:val="FFC000"/>
        </w:rPr>
        <w:t>等人</w:t>
      </w:r>
      <w:r>
        <w:rPr>
          <w:color w:val="FFC000"/>
        </w:rPr>
        <w:t>使用</w:t>
      </w:r>
      <w:r>
        <w:rPr>
          <w:rFonts w:hint="eastAsia"/>
          <w:color w:val="FFC000"/>
        </w:rPr>
        <w:t>RSF与C</w:t>
      </w:r>
      <w:r>
        <w:rPr>
          <w:color w:val="FFC000"/>
        </w:rPr>
        <w:t>ox方法分别对</w:t>
      </w:r>
      <w:r>
        <w:rPr>
          <w:rFonts w:hint="eastAsia"/>
          <w:color w:val="FFC000"/>
        </w:rPr>
        <w:t>GBM、KIRC、OV、LUSC构建模型</w:t>
      </w:r>
      <w:r>
        <w:rPr>
          <w:color w:val="FFC000"/>
        </w:rPr>
        <w:t>，</w:t>
      </w:r>
      <w:r>
        <w:rPr>
          <w:rFonts w:hint="eastAsia"/>
          <w:color w:val="FFC000"/>
        </w:rPr>
        <w:t>对</w:t>
      </w:r>
      <w:r>
        <w:rPr>
          <w:color w:val="FFC000"/>
        </w:rPr>
        <w:t>表现好的模型进行深入分析</w:t>
      </w:r>
      <w:r>
        <w:rPr>
          <w:rFonts w:hint="eastAsia"/>
          <w:color w:val="FFC000"/>
        </w:rPr>
        <w:t>，</w:t>
      </w:r>
      <w:r>
        <w:rPr>
          <w:color w:val="FFC000"/>
        </w:rPr>
        <w:t>得到重要的生物见解</w:t>
      </w:r>
      <w:r w:rsidRPr="00423888">
        <w:rPr>
          <w:rFonts w:hint="eastAsia"/>
          <w:color w:val="FFC000"/>
          <w:vertAlign w:val="superscript"/>
        </w:rPr>
        <w:t>[13]</w:t>
      </w:r>
      <w:r>
        <w:rPr>
          <w:color w:val="FFC000"/>
        </w:rPr>
        <w:t>。</w:t>
      </w:r>
    </w:p>
    <w:p w:rsidR="00DF2561" w:rsidRDefault="00E2679B" w:rsidP="00D94075">
      <w:pPr>
        <w:rPr>
          <w:color w:val="FFC000"/>
        </w:rPr>
      </w:pPr>
      <w:r>
        <w:tab/>
      </w:r>
      <w:r w:rsidRPr="00E2679B">
        <w:t>The Cox proportional hazards model is the most important and commonly used survival analysis model. It is a semi-parametric model proposed by the British statistician D</w:t>
      </w:r>
      <w:r>
        <w:t>.</w:t>
      </w:r>
      <w:r w:rsidRPr="00E2679B">
        <w:t>R</w:t>
      </w:r>
      <w:r>
        <w:t>.</w:t>
      </w:r>
      <w:r w:rsidRPr="00E2679B">
        <w:t>Cox in 1972. It is mainly used for the prognosis of tumors and other chronic diseases.</w:t>
      </w:r>
      <w:r>
        <w:t xml:space="preserve"> </w:t>
      </w:r>
      <w:r w:rsidRPr="00E2679B">
        <w:t>It can also be used to explore the causes of cohort studies.</w:t>
      </w:r>
      <w:r w:rsidR="00AD5F73">
        <w:t xml:space="preserve"> </w:t>
      </w:r>
      <w:r w:rsidR="00AD5F73" w:rsidRPr="00AD5F73">
        <w:t>Its main advantages are (1) multi-factor analysis methods; (2) disregarding the distribution of survival time; and (3) the use of truncated data.</w:t>
      </w:r>
      <w:r w:rsidR="00D94075" w:rsidRPr="00526727">
        <w:rPr>
          <w:color w:val="FFC000"/>
        </w:rPr>
        <w:t xml:space="preserve"> </w:t>
      </w:r>
    </w:p>
    <w:p w:rsidR="007463DE" w:rsidRPr="00526727" w:rsidRDefault="007463DE" w:rsidP="00D94075">
      <w:pPr>
        <w:rPr>
          <w:color w:val="FFC000"/>
        </w:rPr>
      </w:pPr>
      <w:r>
        <w:rPr>
          <w:color w:val="FFC000"/>
        </w:rPr>
        <w:tab/>
      </w:r>
      <w:r w:rsidRPr="00526727">
        <w:rPr>
          <w:color w:val="FFC000"/>
        </w:rPr>
        <w:t>Cox比例风险（Cox’s proportional hazards regression model）模型</w:t>
      </w:r>
      <w:r w:rsidRPr="00526727">
        <w:rPr>
          <w:rFonts w:hint="eastAsia"/>
          <w:color w:val="FFC000"/>
        </w:rPr>
        <w:t>是生存分析</w:t>
      </w:r>
      <w:r w:rsidRPr="00526727">
        <w:rPr>
          <w:color w:val="FFC000"/>
        </w:rPr>
        <w:t>最重要也是最常用的模型，是一种</w:t>
      </w:r>
      <w:r w:rsidRPr="00526727">
        <w:rPr>
          <w:rFonts w:hint="eastAsia"/>
          <w:color w:val="FFC000"/>
        </w:rPr>
        <w:t>半参数</w:t>
      </w:r>
      <w:r w:rsidRPr="00526727">
        <w:rPr>
          <w:color w:val="FFC000"/>
        </w:rPr>
        <w:t>模型</w:t>
      </w:r>
      <w:r w:rsidRPr="00526727">
        <w:rPr>
          <w:rFonts w:hint="eastAsia"/>
          <w:color w:val="FFC000"/>
        </w:rPr>
        <w:t>，该</w:t>
      </w:r>
      <w:r w:rsidRPr="00526727">
        <w:rPr>
          <w:color w:val="FFC000"/>
        </w:rPr>
        <w:t>模型</w:t>
      </w:r>
      <w:r w:rsidRPr="00526727">
        <w:rPr>
          <w:rFonts w:hint="eastAsia"/>
          <w:color w:val="FFC000"/>
        </w:rPr>
        <w:t>由</w:t>
      </w:r>
      <w:r w:rsidRPr="00526727">
        <w:rPr>
          <w:color w:val="FFC000"/>
        </w:rPr>
        <w:t>英国统计学家</w:t>
      </w:r>
      <w:r w:rsidRPr="00526727">
        <w:rPr>
          <w:rFonts w:hint="eastAsia"/>
          <w:color w:val="FFC000"/>
        </w:rPr>
        <w:t>D.R.</w:t>
      </w:r>
      <w:r w:rsidRPr="00526727">
        <w:rPr>
          <w:color w:val="FFC000"/>
        </w:rPr>
        <w:t>Cox于</w:t>
      </w:r>
      <w:r w:rsidRPr="00526727">
        <w:rPr>
          <w:rFonts w:hint="eastAsia"/>
          <w:color w:val="FFC000"/>
        </w:rPr>
        <w:t>1972年</w:t>
      </w:r>
      <w:r w:rsidRPr="00526727">
        <w:rPr>
          <w:color w:val="FFC000"/>
        </w:rPr>
        <w:t>提出，</w:t>
      </w:r>
      <w:r w:rsidRPr="00526727">
        <w:rPr>
          <w:rFonts w:hint="eastAsia"/>
          <w:color w:val="FFC000"/>
        </w:rPr>
        <w:t>主要</w:t>
      </w:r>
      <w:r w:rsidRPr="00526727">
        <w:rPr>
          <w:color w:val="FFC000"/>
        </w:rPr>
        <w:t>用于肿瘤和其他慢性病的预后分析</w:t>
      </w:r>
      <w:r w:rsidRPr="00526727">
        <w:rPr>
          <w:rFonts w:hint="eastAsia"/>
          <w:color w:val="FFC000"/>
        </w:rPr>
        <w:t>，</w:t>
      </w:r>
      <w:r w:rsidRPr="00526727">
        <w:rPr>
          <w:color w:val="FFC000"/>
        </w:rPr>
        <w:t>同时也可用于队列研究的病因探索。其</w:t>
      </w:r>
      <w:r w:rsidRPr="00526727">
        <w:rPr>
          <w:rFonts w:hint="eastAsia"/>
          <w:color w:val="FFC000"/>
        </w:rPr>
        <w:t>主要</w:t>
      </w:r>
      <w:r w:rsidRPr="00526727">
        <w:rPr>
          <w:color w:val="FFC000"/>
        </w:rPr>
        <w:t>的优点有（</w:t>
      </w:r>
      <w:r w:rsidRPr="00526727">
        <w:rPr>
          <w:rFonts w:hint="eastAsia"/>
          <w:color w:val="FFC000"/>
        </w:rPr>
        <w:t>1</w:t>
      </w:r>
      <w:r w:rsidRPr="00526727">
        <w:rPr>
          <w:color w:val="FFC000"/>
        </w:rPr>
        <w:t>）</w:t>
      </w:r>
      <w:r w:rsidRPr="00526727">
        <w:rPr>
          <w:rFonts w:hint="eastAsia"/>
          <w:color w:val="FFC000"/>
        </w:rPr>
        <w:t>多因素</w:t>
      </w:r>
      <w:r w:rsidRPr="00526727">
        <w:rPr>
          <w:color w:val="FFC000"/>
        </w:rPr>
        <w:t>分析方法</w:t>
      </w:r>
      <w:r w:rsidRPr="00526727">
        <w:rPr>
          <w:rFonts w:hint="eastAsia"/>
          <w:color w:val="FFC000"/>
        </w:rPr>
        <w:t>；</w:t>
      </w:r>
      <w:r w:rsidRPr="00526727">
        <w:rPr>
          <w:color w:val="FFC000"/>
        </w:rPr>
        <w:t>（</w:t>
      </w:r>
      <w:r w:rsidRPr="00526727">
        <w:rPr>
          <w:rFonts w:hint="eastAsia"/>
          <w:color w:val="FFC000"/>
        </w:rPr>
        <w:t>2</w:t>
      </w:r>
      <w:r w:rsidRPr="00526727">
        <w:rPr>
          <w:color w:val="FFC000"/>
        </w:rPr>
        <w:t>）</w:t>
      </w:r>
      <w:r w:rsidRPr="00526727">
        <w:rPr>
          <w:rFonts w:hint="eastAsia"/>
          <w:color w:val="FFC000"/>
        </w:rPr>
        <w:t>不考虑</w:t>
      </w:r>
      <w:r w:rsidRPr="00526727">
        <w:rPr>
          <w:color w:val="FFC000"/>
        </w:rPr>
        <w:t>生存时间分布；（</w:t>
      </w:r>
      <w:r w:rsidRPr="00526727">
        <w:rPr>
          <w:rFonts w:hint="eastAsia"/>
          <w:color w:val="FFC000"/>
        </w:rPr>
        <w:t>3</w:t>
      </w:r>
      <w:r w:rsidRPr="00526727">
        <w:rPr>
          <w:color w:val="FFC000"/>
        </w:rPr>
        <w:t>）</w:t>
      </w:r>
      <w:r w:rsidRPr="00526727">
        <w:rPr>
          <w:rFonts w:hint="eastAsia"/>
          <w:color w:val="FFC000"/>
        </w:rPr>
        <w:t>可以</w:t>
      </w:r>
      <w:r w:rsidRPr="00526727">
        <w:rPr>
          <w:color w:val="FFC000"/>
        </w:rPr>
        <w:t>利用截尾数据</w:t>
      </w:r>
      <w:r w:rsidRPr="00526727">
        <w:rPr>
          <w:rFonts w:hint="eastAsia"/>
          <w:color w:val="FFC000"/>
        </w:rPr>
        <w:t>。</w:t>
      </w:r>
    </w:p>
    <w:p w:rsidR="00DF2561" w:rsidRDefault="00AD5F73" w:rsidP="00D94075">
      <w:pPr>
        <w:ind w:firstLine="420"/>
        <w:rPr>
          <w:color w:val="FFC000"/>
        </w:rPr>
      </w:pPr>
      <w:r w:rsidRPr="00AD5F73">
        <w:t xml:space="preserve">The RSF (random surviving forest) model is also a commonly used survival prediction analysis model. The RSF is a method of fusing survival trees. It inherits the advantages of random </w:t>
      </w:r>
      <w:r w:rsidR="001A2256" w:rsidRPr="00AD5F73">
        <w:t>forest, which</w:t>
      </w:r>
      <w:r>
        <w:t xml:space="preserve"> can </w:t>
      </w:r>
      <w:r w:rsidRPr="00AD5F73">
        <w:t>anti-noise, preven</w:t>
      </w:r>
      <w:r>
        <w:t>t</w:t>
      </w:r>
      <w:r w:rsidRPr="00AD5F73">
        <w:t xml:space="preserve"> over-fitting, and handle</w:t>
      </w:r>
      <w:r>
        <w:t xml:space="preserve"> </w:t>
      </w:r>
      <w:r w:rsidRPr="00AD5F73">
        <w:t>non-linear correl</w:t>
      </w:r>
      <w:r>
        <w:t xml:space="preserve">ation. </w:t>
      </w:r>
      <w:r w:rsidR="001A2256" w:rsidRPr="001A2256">
        <w:t>It can be used for high Dimensional data analysis and variable screening.</w:t>
      </w:r>
      <w:r w:rsidR="00D94075" w:rsidRPr="00526727">
        <w:rPr>
          <w:color w:val="FFC000"/>
        </w:rPr>
        <w:t xml:space="preserve"> </w:t>
      </w:r>
    </w:p>
    <w:p w:rsidR="003E04FF" w:rsidRPr="00526727" w:rsidRDefault="003E04FF" w:rsidP="003E04FF">
      <w:pPr>
        <w:ind w:firstLine="420"/>
        <w:rPr>
          <w:rStyle w:val="fontstyle21"/>
          <w:rFonts w:hint="default"/>
          <w:color w:val="FFC000"/>
        </w:rPr>
      </w:pPr>
      <w:r w:rsidRPr="00526727">
        <w:rPr>
          <w:rFonts w:hint="eastAsia"/>
          <w:color w:val="FFC000"/>
        </w:rPr>
        <w:t>RSF（随机生存森林）模型</w:t>
      </w:r>
      <w:r w:rsidRPr="00526727">
        <w:rPr>
          <w:color w:val="FFC000"/>
        </w:rPr>
        <w:t>也是</w:t>
      </w:r>
      <w:r w:rsidRPr="00526727">
        <w:rPr>
          <w:rFonts w:hint="eastAsia"/>
          <w:color w:val="FFC000"/>
        </w:rPr>
        <w:t>进行</w:t>
      </w:r>
      <w:r w:rsidRPr="00526727">
        <w:rPr>
          <w:color w:val="FFC000"/>
        </w:rPr>
        <w:t>生存预测分析较为常用的一个模型</w:t>
      </w:r>
      <w:r w:rsidRPr="00526727">
        <w:rPr>
          <w:rFonts w:hint="eastAsia"/>
          <w:color w:val="FFC000"/>
        </w:rPr>
        <w:t>，</w:t>
      </w:r>
      <w:r w:rsidRPr="00526727">
        <w:rPr>
          <w:rStyle w:val="fontstyle01"/>
          <w:rFonts w:hint="eastAsia"/>
          <w:color w:val="FFC000"/>
        </w:rPr>
        <w:t>R</w:t>
      </w:r>
      <w:r w:rsidRPr="00526727">
        <w:rPr>
          <w:rStyle w:val="fontstyle01"/>
          <w:color w:val="FFC000"/>
        </w:rPr>
        <w:t xml:space="preserve">SF </w:t>
      </w:r>
      <w:r w:rsidRPr="00526727">
        <w:rPr>
          <w:rStyle w:val="fontstyle21"/>
          <w:rFonts w:hint="default"/>
          <w:color w:val="FFC000"/>
        </w:rPr>
        <w:t>方法是一个组合生存树方法， 继承了随机森林抗噪声</w:t>
      </w:r>
      <w:r w:rsidRPr="00526727">
        <w:rPr>
          <w:rStyle w:val="fontstyle31"/>
          <w:color w:val="FFC000"/>
        </w:rPr>
        <w:t>、</w:t>
      </w:r>
      <w:r w:rsidRPr="00526727">
        <w:rPr>
          <w:rStyle w:val="fontstyle21"/>
          <w:rFonts w:hint="default"/>
          <w:color w:val="FFC000"/>
        </w:rPr>
        <w:t>防止过拟合</w:t>
      </w:r>
      <w:r w:rsidRPr="00526727">
        <w:rPr>
          <w:rStyle w:val="fontstyle31"/>
          <w:color w:val="FFC000"/>
        </w:rPr>
        <w:t>、</w:t>
      </w:r>
      <w:r w:rsidRPr="00526727">
        <w:rPr>
          <w:rStyle w:val="fontstyle21"/>
          <w:rFonts w:hint="default"/>
          <w:color w:val="FFC000"/>
        </w:rPr>
        <w:t>可处理非线性相关等优点， 可用于高维数据分析和变量筛选。</w:t>
      </w:r>
    </w:p>
    <w:p w:rsidR="003E04FF" w:rsidRPr="00526727" w:rsidRDefault="003E04FF" w:rsidP="003E04FF">
      <w:pPr>
        <w:ind w:firstLine="420"/>
        <w:rPr>
          <w:color w:val="FFC000"/>
        </w:rPr>
      </w:pPr>
      <w:r w:rsidRPr="00526727">
        <w:rPr>
          <w:color w:val="FFC000"/>
        </w:rPr>
        <w:t>其计算原理</w:t>
      </w:r>
      <w:r w:rsidRPr="00526727">
        <w:rPr>
          <w:rFonts w:hint="eastAsia"/>
          <w:color w:val="FFC000"/>
        </w:rPr>
        <w:t>与</w:t>
      </w:r>
      <w:r w:rsidRPr="00526727">
        <w:rPr>
          <w:color w:val="FFC000"/>
        </w:rPr>
        <w:t>随机森林相似，</w:t>
      </w:r>
      <w:r w:rsidRPr="00526727">
        <w:rPr>
          <w:rFonts w:hint="eastAsia"/>
          <w:color w:val="FFC000"/>
        </w:rPr>
        <w:t>即</w:t>
      </w:r>
      <w:r w:rsidRPr="00526727">
        <w:rPr>
          <w:color w:val="FFC000"/>
        </w:rPr>
        <w:t>用</w:t>
      </w:r>
      <w:r w:rsidRPr="00526727">
        <w:rPr>
          <w:rFonts w:hint="eastAsia"/>
          <w:color w:val="FFC000"/>
        </w:rPr>
        <w:t>自助法（bootstrap）从</w:t>
      </w:r>
      <w:r w:rsidRPr="00526727">
        <w:rPr>
          <w:color w:val="FFC000"/>
        </w:rPr>
        <w:t>原始数据中有放回</w:t>
      </w:r>
      <w:r w:rsidRPr="00526727">
        <w:rPr>
          <w:rFonts w:hint="eastAsia"/>
          <w:color w:val="FFC000"/>
        </w:rPr>
        <w:t>的</w:t>
      </w:r>
      <w:r w:rsidRPr="00526727">
        <w:rPr>
          <w:color w:val="FFC000"/>
        </w:rPr>
        <w:t>随机抽取</w:t>
      </w:r>
      <w:r w:rsidRPr="00526727">
        <w:rPr>
          <w:rFonts w:hint="eastAsia"/>
          <w:color w:val="FFC000"/>
        </w:rPr>
        <w:t>N个</w:t>
      </w:r>
      <w:r w:rsidRPr="00526727">
        <w:rPr>
          <w:color w:val="FFC000"/>
        </w:rPr>
        <w:t>自</w:t>
      </w:r>
      <w:r w:rsidRPr="00526727">
        <w:rPr>
          <w:rFonts w:hint="eastAsia"/>
          <w:color w:val="FFC000"/>
        </w:rPr>
        <w:t>助</w:t>
      </w:r>
      <w:r w:rsidRPr="00526727">
        <w:rPr>
          <w:color w:val="FFC000"/>
        </w:rPr>
        <w:t>样本，</w:t>
      </w:r>
      <w:r w:rsidRPr="00526727">
        <w:rPr>
          <w:rFonts w:hint="eastAsia"/>
          <w:color w:val="FFC000"/>
        </w:rPr>
        <w:t>对</w:t>
      </w:r>
      <w:r w:rsidRPr="00526727">
        <w:rPr>
          <w:color w:val="FFC000"/>
        </w:rPr>
        <w:t>每个样本都</w:t>
      </w:r>
      <w:r w:rsidRPr="00526727">
        <w:rPr>
          <w:rFonts w:hint="eastAsia"/>
          <w:color w:val="FFC000"/>
        </w:rPr>
        <w:t>建立</w:t>
      </w:r>
      <w:r w:rsidRPr="00526727">
        <w:rPr>
          <w:color w:val="FFC000"/>
        </w:rPr>
        <w:t>一个</w:t>
      </w:r>
      <w:r w:rsidRPr="00526727">
        <w:rPr>
          <w:rFonts w:hint="eastAsia"/>
          <w:color w:val="FFC000"/>
        </w:rPr>
        <w:t>二元</w:t>
      </w:r>
      <w:r w:rsidRPr="00526727">
        <w:rPr>
          <w:color w:val="FFC000"/>
        </w:rPr>
        <w:t>递归</w:t>
      </w:r>
      <w:r w:rsidRPr="00526727">
        <w:rPr>
          <w:rFonts w:hint="eastAsia"/>
          <w:color w:val="FFC000"/>
        </w:rPr>
        <w:t>生存树。（用于</w:t>
      </w:r>
      <w:r w:rsidRPr="00526727">
        <w:rPr>
          <w:color w:val="FFC000"/>
        </w:rPr>
        <w:t>方法里面介绍</w:t>
      </w:r>
      <w:r w:rsidRPr="00526727">
        <w:rPr>
          <w:rFonts w:hint="eastAsia"/>
          <w:color w:val="FFC000"/>
        </w:rPr>
        <w:t>）</w:t>
      </w:r>
    </w:p>
    <w:p w:rsidR="00DF2561" w:rsidRDefault="00070052" w:rsidP="00D94075">
      <w:r>
        <w:rPr>
          <w:color w:val="FF0000"/>
        </w:rPr>
        <w:tab/>
      </w:r>
      <w:r w:rsidRPr="00927036">
        <w:t>The TCGA project generated genome, transcriptome, epigenomic, and proteomic data from a sample of patients with many types of cancer. The TCGA project aims to evaluate the value of these large-scale, multidimensional analyses of the molecular characteristics of human cancer and provide data to the research community.</w:t>
      </w:r>
      <w:r w:rsidR="00D94075">
        <w:t xml:space="preserve"> </w:t>
      </w:r>
    </w:p>
    <w:p w:rsidR="00CE7F6A" w:rsidRDefault="00CE7F6A" w:rsidP="00D94075">
      <w:r>
        <w:tab/>
      </w:r>
      <w:r w:rsidRPr="00526727">
        <w:rPr>
          <w:color w:val="FFC000"/>
        </w:rPr>
        <w:t>TCGA</w:t>
      </w:r>
      <w:r w:rsidRPr="00526727">
        <w:rPr>
          <w:rFonts w:hint="eastAsia"/>
          <w:color w:val="FFC000"/>
        </w:rPr>
        <w:t>项目</w:t>
      </w:r>
      <w:r w:rsidRPr="00526727">
        <w:rPr>
          <w:color w:val="FFC000"/>
        </w:rPr>
        <w:t>通过从许多癌症类型</w:t>
      </w:r>
      <w:r w:rsidRPr="00526727">
        <w:rPr>
          <w:rFonts w:hint="eastAsia"/>
          <w:color w:val="FFC000"/>
        </w:rPr>
        <w:t>的</w:t>
      </w:r>
      <w:r w:rsidRPr="00526727">
        <w:rPr>
          <w:color w:val="FFC000"/>
        </w:rPr>
        <w:t>患者样本中产生</w:t>
      </w:r>
      <w:r w:rsidRPr="00526727">
        <w:rPr>
          <w:rFonts w:hint="eastAsia"/>
          <w:color w:val="FFC000"/>
        </w:rPr>
        <w:t>基因组</w:t>
      </w:r>
      <w:r w:rsidRPr="00526727">
        <w:rPr>
          <w:color w:val="FFC000"/>
        </w:rPr>
        <w:t>、转录组、表观基因组和蛋白质组数据</w:t>
      </w:r>
      <w:r w:rsidRPr="00526727">
        <w:rPr>
          <w:rFonts w:hint="eastAsia"/>
          <w:color w:val="FFC000"/>
        </w:rPr>
        <w:t>，TCGA项目</w:t>
      </w:r>
      <w:r w:rsidRPr="00526727">
        <w:rPr>
          <w:color w:val="FFC000"/>
        </w:rPr>
        <w:t>旨在评估这些人类癌症分子</w:t>
      </w:r>
      <w:r w:rsidRPr="00526727">
        <w:rPr>
          <w:rFonts w:hint="eastAsia"/>
          <w:color w:val="FFC000"/>
        </w:rPr>
        <w:t>特征（</w:t>
      </w:r>
      <w:r w:rsidRPr="00526727">
        <w:rPr>
          <w:color w:val="FFC000"/>
        </w:rPr>
        <w:t>molecular characteristics</w:t>
      </w:r>
      <w:r w:rsidRPr="00526727">
        <w:rPr>
          <w:rFonts w:hint="eastAsia"/>
          <w:color w:val="FFC000"/>
        </w:rPr>
        <w:t>）大规模多维分析</w:t>
      </w:r>
      <w:r w:rsidRPr="00526727">
        <w:rPr>
          <w:color w:val="FFC000"/>
        </w:rPr>
        <w:t>（large-scale multidimensional analysis）</w:t>
      </w:r>
      <w:r w:rsidRPr="00526727">
        <w:rPr>
          <w:rFonts w:hint="eastAsia"/>
          <w:color w:val="FFC000"/>
        </w:rPr>
        <w:t>的</w:t>
      </w:r>
      <w:r w:rsidRPr="00526727">
        <w:rPr>
          <w:color w:val="FFC000"/>
        </w:rPr>
        <w:t>价值</w:t>
      </w:r>
      <w:r w:rsidRPr="00526727">
        <w:rPr>
          <w:rFonts w:hint="eastAsia"/>
          <w:color w:val="FFC000"/>
        </w:rPr>
        <w:t>，</w:t>
      </w:r>
      <w:r w:rsidRPr="00526727">
        <w:rPr>
          <w:color w:val="FFC000"/>
        </w:rPr>
        <w:t>并向研究界提供数据。</w:t>
      </w:r>
    </w:p>
    <w:p w:rsidR="00DF2561" w:rsidRDefault="00FA1E18" w:rsidP="00D94075">
      <w:pPr>
        <w:rPr>
          <w:color w:val="FFC000"/>
        </w:rPr>
      </w:pPr>
      <w:r>
        <w:tab/>
      </w:r>
      <w:r w:rsidRPr="00FA1E18">
        <w:t>We collected DNA methylation, miRNA, mrna, and protein data from four cancers in TCGA. At the same time, we added SNF subtypes to each data type</w:t>
      </w:r>
      <w:r w:rsidR="00FA57E5">
        <w:fldChar w:fldCharType="begin">
          <w:fldData xml:space="preserve">PEVuZE5vdGU+PENpdGU+PEF1dGhvcj5XYW5nPC9BdXRob3I+PFllYXI+MjAxNDwvWWVhcj48UmVj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==
</w:fldData>
        </w:fldChar>
      </w:r>
      <w:r w:rsidR="00FA57E5">
        <w:instrText xml:space="preserve"> ADDIN EN.CITE </w:instrText>
      </w:r>
      <w:r w:rsidR="00FA57E5">
        <w:fldChar w:fldCharType="begin">
          <w:fldData xml:space="preserve">PEVuZE5vdGU+PENpdGU+PEF1dGhvcj5XYW5nPC9BdXRob3I+PFllYXI+MjAxNDwvWWVhcj48UmVj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==
</w:fldData>
        </w:fldChar>
      </w:r>
      <w:r w:rsidR="00FA57E5">
        <w:instrText xml:space="preserve"> ADDIN EN.CITE.DATA </w:instrText>
      </w:r>
      <w:r w:rsidR="00FA57E5">
        <w:fldChar w:fldCharType="end"/>
      </w:r>
      <w:r w:rsidR="00FA57E5">
        <w:fldChar w:fldCharType="separate"/>
      </w:r>
      <w:r w:rsidR="00FA57E5">
        <w:rPr>
          <w:noProof/>
        </w:rPr>
        <w:t>[16]</w:t>
      </w:r>
      <w:r w:rsidR="00FA57E5">
        <w:fldChar w:fldCharType="end"/>
      </w:r>
      <w:r w:rsidRPr="00FA1E18">
        <w:t>. LASSO+cox and RSF models were used to predict survival of these data. , Use cindex to test the predictive power of the model. We expect to establish a good survival prediction model and find prognostic factors that influence the performance of the prognostic model to provide a basis for clinical practice.</w:t>
      </w:r>
      <w:r w:rsidR="00D94075" w:rsidRPr="00526727">
        <w:rPr>
          <w:color w:val="FFC000"/>
        </w:rPr>
        <w:t xml:space="preserve"> </w:t>
      </w:r>
    </w:p>
    <w:p w:rsidR="006D4DE7" w:rsidRPr="00526727" w:rsidRDefault="006D4DE7" w:rsidP="00D94075">
      <w:pPr>
        <w:rPr>
          <w:color w:val="FFC000"/>
        </w:rPr>
      </w:pPr>
      <w:r>
        <w:rPr>
          <w:color w:val="FFC000"/>
        </w:rPr>
        <w:tab/>
      </w:r>
      <w:r w:rsidRPr="00526727">
        <w:rPr>
          <w:rFonts w:hint="eastAsia"/>
          <w:color w:val="FFC000"/>
        </w:rPr>
        <w:t>我们采集TCGA中四种</w:t>
      </w:r>
      <w:r w:rsidRPr="00526727">
        <w:rPr>
          <w:color w:val="FFC000"/>
        </w:rPr>
        <w:t>癌症的DNA</w:t>
      </w:r>
      <w:r w:rsidRPr="00526727">
        <w:rPr>
          <w:rFonts w:hint="eastAsia"/>
          <w:color w:val="FFC000"/>
        </w:rPr>
        <w:t>甲基化</w:t>
      </w:r>
      <w:r w:rsidRPr="00526727">
        <w:rPr>
          <w:color w:val="FFC000"/>
        </w:rPr>
        <w:t>、miRNA</w:t>
      </w:r>
      <w:r w:rsidRPr="00526727">
        <w:rPr>
          <w:rFonts w:hint="eastAsia"/>
          <w:color w:val="FFC000"/>
        </w:rPr>
        <w:t>、</w:t>
      </w:r>
      <w:r w:rsidRPr="00526727">
        <w:rPr>
          <w:color w:val="FFC000"/>
        </w:rPr>
        <w:t>mrna</w:t>
      </w:r>
      <w:r w:rsidRPr="00526727">
        <w:rPr>
          <w:rFonts w:hint="eastAsia"/>
          <w:color w:val="FFC000"/>
        </w:rPr>
        <w:t>、</w:t>
      </w:r>
      <w:r w:rsidRPr="00526727">
        <w:rPr>
          <w:color w:val="FFC000"/>
        </w:rPr>
        <w:t>protein</w:t>
      </w:r>
      <w:r w:rsidRPr="00526727">
        <w:rPr>
          <w:rFonts w:hint="eastAsia"/>
          <w:color w:val="FFC000"/>
        </w:rPr>
        <w:t>数据，同时对</w:t>
      </w:r>
      <w:r w:rsidRPr="00526727">
        <w:rPr>
          <w:color w:val="FFC000"/>
        </w:rPr>
        <w:t>每一种数据类型</w:t>
      </w:r>
      <w:r w:rsidRPr="00526727">
        <w:rPr>
          <w:rFonts w:hint="eastAsia"/>
          <w:color w:val="FFC000"/>
        </w:rPr>
        <w:t>中</w:t>
      </w:r>
      <w:r w:rsidRPr="00526727">
        <w:rPr>
          <w:color w:val="FFC000"/>
        </w:rPr>
        <w:t>加入</w:t>
      </w:r>
      <w:r w:rsidRPr="00526727">
        <w:rPr>
          <w:rFonts w:hint="eastAsia"/>
          <w:color w:val="FFC000"/>
        </w:rPr>
        <w:t>SNF亚型[</w:t>
      </w:r>
      <w:r w:rsidRPr="00526727">
        <w:rPr>
          <w:color w:val="FFC000"/>
        </w:rPr>
        <w:t>11</w:t>
      </w:r>
      <w:r w:rsidRPr="00526727">
        <w:rPr>
          <w:rFonts w:hint="eastAsia"/>
          <w:color w:val="FFC000"/>
        </w:rPr>
        <w:t>]</w:t>
      </w:r>
      <w:r w:rsidRPr="00526727">
        <w:rPr>
          <w:color w:val="FFC000"/>
        </w:rPr>
        <w:t>，</w:t>
      </w:r>
      <w:r w:rsidRPr="00526727">
        <w:rPr>
          <w:rFonts w:hint="eastAsia"/>
          <w:color w:val="FFC000"/>
        </w:rPr>
        <w:t>分别</w:t>
      </w:r>
      <w:r w:rsidRPr="00526727">
        <w:rPr>
          <w:color w:val="FFC000"/>
        </w:rPr>
        <w:t>采用</w:t>
      </w:r>
      <w:r w:rsidRPr="00526727">
        <w:rPr>
          <w:rFonts w:hint="eastAsia"/>
          <w:color w:val="FFC000"/>
        </w:rPr>
        <w:t>LASSO</w:t>
      </w:r>
      <w:r w:rsidRPr="00526727">
        <w:rPr>
          <w:color w:val="FFC000"/>
        </w:rPr>
        <w:t>+cox</w:t>
      </w:r>
      <w:r w:rsidRPr="00526727">
        <w:rPr>
          <w:rFonts w:hint="eastAsia"/>
          <w:color w:val="FFC000"/>
        </w:rPr>
        <w:t>和RSF模型针对</w:t>
      </w:r>
      <w:r w:rsidRPr="00526727">
        <w:rPr>
          <w:color w:val="FFC000"/>
        </w:rPr>
        <w:t>这些数据进行生存预测，使用cindex检验模型的预测能力</w:t>
      </w:r>
      <w:r w:rsidRPr="00526727">
        <w:rPr>
          <w:rFonts w:hint="eastAsia"/>
          <w:color w:val="FFC000"/>
        </w:rPr>
        <w:t>。我们</w:t>
      </w:r>
      <w:r w:rsidRPr="00526727">
        <w:rPr>
          <w:color w:val="FFC000"/>
        </w:rPr>
        <w:t>期望</w:t>
      </w:r>
      <w:r w:rsidRPr="00526727">
        <w:rPr>
          <w:rFonts w:hint="eastAsia"/>
          <w:color w:val="FFC000"/>
        </w:rPr>
        <w:t>建立</w:t>
      </w:r>
      <w:r w:rsidRPr="00526727">
        <w:rPr>
          <w:color w:val="FFC000"/>
        </w:rPr>
        <w:t>良好的生存预测模型，同时找到影响预后模型性能的预后因</w:t>
      </w:r>
      <w:r w:rsidRPr="00526727">
        <w:rPr>
          <w:rFonts w:hint="eastAsia"/>
          <w:color w:val="FFC000"/>
        </w:rPr>
        <w:t>子</w:t>
      </w:r>
      <w:r w:rsidRPr="00526727">
        <w:rPr>
          <w:color w:val="FFC000"/>
        </w:rPr>
        <w:t>，为临床</w:t>
      </w:r>
      <w:r w:rsidRPr="00526727">
        <w:rPr>
          <w:rFonts w:hint="eastAsia"/>
          <w:color w:val="FFC000"/>
        </w:rPr>
        <w:t>实践</w:t>
      </w:r>
      <w:r w:rsidRPr="00526727">
        <w:rPr>
          <w:color w:val="FFC000"/>
        </w:rPr>
        <w:t>提供</w:t>
      </w:r>
      <w:r w:rsidRPr="00526727">
        <w:rPr>
          <w:rFonts w:hint="eastAsia"/>
          <w:color w:val="FFC000"/>
        </w:rPr>
        <w:t>依据。</w:t>
      </w:r>
    </w:p>
    <w:p w:rsidR="00DF2561" w:rsidRDefault="003D4DEB" w:rsidP="00D94075">
      <w:pPr>
        <w:ind w:firstLine="420"/>
      </w:pPr>
      <w:r w:rsidRPr="003D4DEB">
        <w:t xml:space="preserve">Survival prediction analysis of cancer can help to identify important prognostic molecules. </w:t>
      </w:r>
      <w:r w:rsidR="0010620B" w:rsidRPr="0010620B">
        <w:t>Hugo Gómez-Rueda and Emmanuel Martínez-Ledesma used three different algorithm</w:t>
      </w:r>
      <w:r w:rsidR="00AC2213">
        <w:t>(</w:t>
      </w:r>
      <w:r w:rsidR="00AC2213" w:rsidRPr="003D4DEB">
        <w:t xml:space="preserve">based on </w:t>
      </w:r>
      <w:r w:rsidR="00AC2213">
        <w:t xml:space="preserve">constrained </w:t>
      </w:r>
      <w:r w:rsidR="00AC2213" w:rsidRPr="003D4DEB">
        <w:t>particle swarm optimization (CPSO), network feature selection</w:t>
      </w:r>
      <w:r w:rsidR="00AC2213">
        <w:t>(NFS</w:t>
      </w:r>
      <w:r w:rsidR="00AC2213">
        <w:rPr>
          <w:rFonts w:hint="eastAsia"/>
        </w:rPr>
        <w:t>)</w:t>
      </w:r>
      <w:r w:rsidR="00AC2213" w:rsidRPr="003D4DEB">
        <w:t xml:space="preserve">, and </w:t>
      </w:r>
      <w:r w:rsidR="00AC2213">
        <w:t xml:space="preserve">least </w:t>
      </w:r>
      <w:r w:rsidR="00AC2213" w:rsidRPr="003D4DEB">
        <w:t xml:space="preserve"> absolute </w:t>
      </w:r>
      <w:r w:rsidR="00AC2213">
        <w:t>shrinkage and selection operator (LASSO))</w:t>
      </w:r>
      <w:r w:rsidR="0010620B" w:rsidRPr="0010620B">
        <w:t xml:space="preserve"> </w:t>
      </w:r>
      <w:r w:rsidR="0010620B">
        <w:t xml:space="preserve">to </w:t>
      </w:r>
      <w:r w:rsidR="0010620B" w:rsidRPr="0010620B">
        <w:t>selection features</w:t>
      </w:r>
      <w:r w:rsidR="0010620B">
        <w:t xml:space="preserve"> and</w:t>
      </w:r>
      <w:r w:rsidR="0010620B" w:rsidRPr="0010620B">
        <w:t xml:space="preserve"> </w:t>
      </w:r>
      <w:r w:rsidR="0010620B">
        <w:t xml:space="preserve">established </w:t>
      </w:r>
      <w:r w:rsidR="0010620B" w:rsidRPr="0010620B">
        <w:t>survival prediction model</w:t>
      </w:r>
      <w:r w:rsidR="0010620B">
        <w:t>s</w:t>
      </w:r>
      <w:r w:rsidR="0010620B" w:rsidRPr="0010620B">
        <w:t xml:space="preserve"> for four cancers</w:t>
      </w:r>
      <w:r w:rsidR="00DB6754">
        <w:t>(</w:t>
      </w:r>
      <w:r w:rsidR="00DB6754">
        <w:rPr>
          <w:rFonts w:hint="eastAsia"/>
        </w:rPr>
        <w:t>BRCA、LUAD、OV、GBM</w:t>
      </w:r>
      <w:r w:rsidR="00DB6754">
        <w:t>)</w:t>
      </w:r>
      <w:r w:rsidR="0010620B" w:rsidRPr="0010620B">
        <w:t xml:space="preserve"> using the Cox </w:t>
      </w:r>
      <w:r w:rsidR="0010620B" w:rsidRPr="0010620B">
        <w:lastRenderedPageBreak/>
        <w:t>proportional hazard model. It was found that the integration of genomic data produced a survival model that was slightly m</w:t>
      </w:r>
      <w:r w:rsidR="00FA57E5">
        <w:t>ore than the single genome data</w:t>
      </w:r>
      <w:r w:rsidR="00FA57E5">
        <w:fldChar w:fldCharType="begin"/>
      </w:r>
      <w:r w:rsidR="00FA57E5">
        <w:instrText xml:space="preserve"> ADDIN EN.CITE &lt;EndNote&gt;&lt;Cite&gt;&lt;Author&gt;Gomez-Rueda&lt;/Author&gt;&lt;Year&gt;2015&lt;/Year&gt;&lt;RecNum&gt;14&lt;/RecNum&gt;&lt;DisplayText&gt;[11]&lt;/DisplayText&gt;&lt;record&gt;&lt;rec-number&gt;14&lt;/rec-number&gt;&lt;foreign-keys&gt;&lt;key app="EN" db-id="devtr5wxbe5seyeadfrv0vxdtdfx2xfdd29f" timestamp="1531294936"&gt;14&lt;/key&gt;&lt;/foreign-keys&gt;&lt;ref-type name="Journal Article"&gt;17&lt;/ref-type&gt;&lt;contributors&gt;&lt;authors&gt;&lt;author&gt;Gomez-Rueda, H.&lt;/author&gt;&lt;author&gt;Martinez-Ledesma, E.&lt;/author&gt;&lt;author&gt;Martinez-Torteya, A.&lt;/author&gt;&lt;author&gt;Palacios-Corona, R.&lt;/author&gt;&lt;author&gt;Trevino, V.&lt;/author&gt;&lt;/authors&gt;&lt;/contributors&gt;&lt;auth-address&gt;Departamento de Investigacion e Innovacion, Grupo de Investigacion en Bioinformatica, Escuela de Medicina, Tecnologico de Monterrey, Monterrey, Nuevo Leon 64849 Mexico.&amp;#xD;Centro de Investigacion Biomedica del Noreste, Instituto Mexicano del Seguro Social, Monterrey, Nuevo Leon 64720 Mexico.&lt;/auth-address&gt;&lt;titles&gt;&lt;title&gt;Integration and comparison of different genomic data for outcome prediction in cancer&lt;/title&gt;&lt;secondary-title&gt;BioData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32&lt;/pages&gt;&lt;volume&gt;8&lt;/volume&gt;&lt;edition&gt;2015/10/31&lt;/edition&gt;&lt;keywords&gt;&lt;keyword&gt;Cancer&lt;/keyword&gt;&lt;keyword&gt;Genomics&lt;/keyword&gt;&lt;keyword&gt;Survival&lt;/keyword&gt;&lt;keyword&gt;Tcga&lt;/keyword&gt;&lt;/keywords&gt;&lt;dates&gt;&lt;year&gt;2015&lt;/year&gt;&lt;/dates&gt;&lt;isbn&gt;1756-0381 (Print)&amp;#xD;1756-0381&lt;/isbn&gt;&lt;accession-num&gt;26516350&lt;/accession-num&gt;&lt;urls&gt;&lt;/urls&gt;&lt;custom2&gt;PMC4625638&lt;/custom2&gt;&lt;electronic-resource-num&gt;10.1186/s13040-015-0065-1&lt;/electronic-resource-num&gt;&lt;remote-database-provider&gt;NLM&lt;/remote-database-provider&gt;&lt;language&gt;eng&lt;/language&gt;&lt;/record&gt;&lt;/Cite&gt;&lt;/EndNote&gt;</w:instrText>
      </w:r>
      <w:r w:rsidR="00FA57E5">
        <w:fldChar w:fldCharType="separate"/>
      </w:r>
      <w:r w:rsidR="00FA57E5">
        <w:rPr>
          <w:noProof/>
        </w:rPr>
        <w:t>[11]</w:t>
      </w:r>
      <w:r w:rsidR="00FA57E5">
        <w:fldChar w:fldCharType="end"/>
      </w:r>
      <w:r w:rsidR="0010620B" w:rsidRPr="0010620B">
        <w:t>.</w:t>
      </w:r>
      <w:r w:rsidR="00D94075">
        <w:t xml:space="preserve"> </w:t>
      </w:r>
    </w:p>
    <w:p w:rsidR="005E4923" w:rsidRDefault="005E4923" w:rsidP="00D94075">
      <w:pPr>
        <w:ind w:firstLine="420"/>
      </w:pPr>
      <w:r w:rsidRPr="00526727">
        <w:rPr>
          <w:rFonts w:hint="eastAsia"/>
          <w:color w:val="FFC000"/>
        </w:rPr>
        <w:t>对</w:t>
      </w:r>
      <w:r w:rsidRPr="00526727">
        <w:rPr>
          <w:color w:val="FFC000"/>
        </w:rPr>
        <w:t>癌症的</w:t>
      </w:r>
      <w:r w:rsidRPr="00526727">
        <w:rPr>
          <w:rFonts w:hint="eastAsia"/>
          <w:color w:val="FFC000"/>
        </w:rPr>
        <w:t>生存预测分析有助于发现重要</w:t>
      </w:r>
      <w:r w:rsidRPr="00526727">
        <w:rPr>
          <w:color w:val="FFC000"/>
        </w:rPr>
        <w:t>预后分子，Hugo Gómez-Rueda, Emmanuel Martínez-Ledesma</w:t>
      </w:r>
      <w:r w:rsidRPr="00526727">
        <w:rPr>
          <w:rFonts w:hint="eastAsia"/>
          <w:color w:val="FFC000"/>
        </w:rPr>
        <w:t>等人使用基于粒子群</w:t>
      </w:r>
      <w:r w:rsidRPr="00526727">
        <w:rPr>
          <w:color w:val="FFC000"/>
        </w:rPr>
        <w:t>优化（</w:t>
      </w:r>
      <w:r w:rsidRPr="00526727">
        <w:rPr>
          <w:rFonts w:hint="eastAsia"/>
          <w:color w:val="FFC000"/>
        </w:rPr>
        <w:t>CPSO</w:t>
      </w:r>
      <w:r w:rsidRPr="00526727">
        <w:rPr>
          <w:color w:val="FFC000"/>
        </w:rPr>
        <w:t>）</w:t>
      </w:r>
      <w:r w:rsidRPr="00526727">
        <w:rPr>
          <w:rFonts w:hint="eastAsia"/>
          <w:color w:val="FFC000"/>
        </w:rPr>
        <w:t>、网络</w:t>
      </w:r>
      <w:r w:rsidRPr="00526727">
        <w:rPr>
          <w:color w:val="FFC000"/>
        </w:rPr>
        <w:t>特征选择</w:t>
      </w:r>
      <w:r w:rsidRPr="00526727">
        <w:rPr>
          <w:rFonts w:hint="eastAsia"/>
          <w:color w:val="FFC000"/>
        </w:rPr>
        <w:t>和</w:t>
      </w:r>
      <w:r w:rsidRPr="00526727">
        <w:rPr>
          <w:color w:val="FFC000"/>
        </w:rPr>
        <w:t>最小绝对收缩</w:t>
      </w:r>
      <w:r w:rsidRPr="00526727">
        <w:rPr>
          <w:rFonts w:hint="eastAsia"/>
          <w:color w:val="FFC000"/>
        </w:rPr>
        <w:t>和选择</w:t>
      </w:r>
      <w:r w:rsidRPr="00526727">
        <w:rPr>
          <w:color w:val="FFC000"/>
        </w:rPr>
        <w:t>算子（</w:t>
      </w:r>
      <w:r w:rsidRPr="00526727">
        <w:rPr>
          <w:rFonts w:hint="eastAsia"/>
          <w:color w:val="FFC000"/>
        </w:rPr>
        <w:t>LASSO</w:t>
      </w:r>
      <w:r w:rsidRPr="00526727">
        <w:rPr>
          <w:color w:val="FFC000"/>
        </w:rPr>
        <w:t>）</w:t>
      </w:r>
      <w:r w:rsidRPr="00526727">
        <w:rPr>
          <w:rFonts w:hint="eastAsia"/>
          <w:color w:val="FFC000"/>
        </w:rPr>
        <w:t>三种</w:t>
      </w:r>
      <w:r w:rsidRPr="00526727">
        <w:rPr>
          <w:color w:val="FFC000"/>
        </w:rPr>
        <w:t>不同的</w:t>
      </w:r>
      <w:r w:rsidRPr="00526727">
        <w:rPr>
          <w:rFonts w:hint="eastAsia"/>
          <w:color w:val="FFC000"/>
        </w:rPr>
        <w:t>特征</w:t>
      </w:r>
      <w:r w:rsidRPr="00526727">
        <w:rPr>
          <w:color w:val="FFC000"/>
        </w:rPr>
        <w:t>选择算法</w:t>
      </w:r>
      <w:r w:rsidRPr="00526727">
        <w:rPr>
          <w:rFonts w:hint="eastAsia"/>
          <w:color w:val="FFC000"/>
        </w:rPr>
        <w:t>和</w:t>
      </w:r>
      <w:r w:rsidRPr="00526727">
        <w:rPr>
          <w:color w:val="FFC000"/>
        </w:rPr>
        <w:t>Cox proportional hazard model</w:t>
      </w:r>
      <w:r w:rsidRPr="00526727">
        <w:rPr>
          <w:rFonts w:hint="eastAsia"/>
          <w:color w:val="FFC000"/>
        </w:rPr>
        <w:t>对四种</w:t>
      </w:r>
      <w:r w:rsidRPr="00526727">
        <w:rPr>
          <w:color w:val="FFC000"/>
        </w:rPr>
        <w:t>癌症（</w:t>
      </w:r>
      <w:r w:rsidRPr="00526727">
        <w:rPr>
          <w:rFonts w:hint="eastAsia"/>
          <w:color w:val="FFC000"/>
        </w:rPr>
        <w:t>BRCA、LUAD、OV、GBM</w:t>
      </w:r>
      <w:r w:rsidRPr="00526727">
        <w:rPr>
          <w:color w:val="FFC000"/>
        </w:rPr>
        <w:t>）</w:t>
      </w:r>
      <w:r w:rsidRPr="00526727">
        <w:rPr>
          <w:rFonts w:hint="eastAsia"/>
          <w:color w:val="FFC000"/>
        </w:rPr>
        <w:t>建立</w:t>
      </w:r>
      <w:r w:rsidRPr="00526727">
        <w:rPr>
          <w:color w:val="FFC000"/>
        </w:rPr>
        <w:t>生存预测模型，</w:t>
      </w:r>
      <w:r w:rsidRPr="00526727">
        <w:rPr>
          <w:rFonts w:hint="eastAsia"/>
          <w:color w:val="FFC000"/>
        </w:rPr>
        <w:t>发现基因组</w:t>
      </w:r>
      <w:r w:rsidRPr="00526727">
        <w:rPr>
          <w:color w:val="FFC000"/>
        </w:rPr>
        <w:t>数据的整合产生的生存模型在性能上略高于单一基因组数据</w:t>
      </w:r>
      <w:r w:rsidRPr="00526727">
        <w:rPr>
          <w:rFonts w:hint="eastAsia"/>
          <w:color w:val="FFC000"/>
          <w:vertAlign w:val="superscript"/>
        </w:rPr>
        <w:t>[1</w:t>
      </w:r>
      <w:r w:rsidRPr="00526727">
        <w:rPr>
          <w:color w:val="FFC000"/>
          <w:vertAlign w:val="superscript"/>
        </w:rPr>
        <w:t>2</w:t>
      </w:r>
      <w:r w:rsidRPr="00526727">
        <w:rPr>
          <w:rFonts w:hint="eastAsia"/>
          <w:color w:val="FFC000"/>
          <w:vertAlign w:val="superscript"/>
        </w:rPr>
        <w:t>]</w:t>
      </w:r>
      <w:r w:rsidRPr="00526727">
        <w:rPr>
          <w:color w:val="FFC000"/>
        </w:rPr>
        <w:t>。</w:t>
      </w:r>
    </w:p>
    <w:p w:rsidR="00DF2561" w:rsidRDefault="00E135D8" w:rsidP="00D94075">
      <w:pPr>
        <w:rPr>
          <w:rStyle w:val="fontstyle01"/>
          <w:rFonts w:hint="eastAsia"/>
          <w:color w:val="FFC000"/>
        </w:rPr>
      </w:pPr>
      <w:r>
        <w:tab/>
      </w:r>
      <w:r w:rsidRPr="00E135D8">
        <w:t>José M. Lezcano-Valverde, Fernando Salazar, and others established a survival prediction model for RA() using RSF</w:t>
      </w:r>
      <w:r>
        <w:t xml:space="preserve">. </w:t>
      </w:r>
      <w:r w:rsidR="00DA7163">
        <w:t>And they h</w:t>
      </w:r>
      <w:r w:rsidR="0093467D">
        <w:t>ave i</w:t>
      </w:r>
      <w:r w:rsidR="00DA7163">
        <w:t xml:space="preserve">dentified potentially modifiable mortality risk factors. </w:t>
      </w:r>
      <w:r w:rsidR="0093467D" w:rsidRPr="0093467D">
        <w:t>In addition, they established a model that could identify sub</w:t>
      </w:r>
      <w:r w:rsidR="0093467D">
        <w:t>types</w:t>
      </w:r>
      <w:r w:rsidR="0093467D" w:rsidRPr="0093467D">
        <w:t xml:space="preserve"> with higher mortality risk two years after RA diagnosis</w:t>
      </w:r>
      <w:r w:rsidR="00FA57E5">
        <w:fldChar w:fldCharType="begin"/>
      </w:r>
      <w:r w:rsidR="00FA57E5">
        <w:instrText xml:space="preserve"> ADDIN EN.CITE &lt;EndNote&gt;&lt;Cite&gt;&lt;Author&gt;Lezcano-Valverde&lt;/Author&gt;&lt;Year&gt;2017&lt;/Year&gt;&lt;RecNum&gt;15&lt;/RecNum&gt;&lt;DisplayText&gt;[12]&lt;/DisplayText&gt;&lt;record&gt;&lt;rec-number&gt;15&lt;/rec-number&gt;&lt;foreign-keys&gt;&lt;key app="EN" db-id="devtr5wxbe5seyeadfrv0vxdtdfx2xfdd29f" timestamp="1531295042"&gt;15&lt;/key&gt;&lt;/foreign-keys&gt;&lt;ref-type name="Journal Article"&gt;17&lt;/ref-type&gt;&lt;contributors&gt;&lt;authors&gt;&lt;author&gt;Lezcano-Valverde, J. M.&lt;/author&gt;&lt;author&gt;Salazar, F.&lt;/author&gt;&lt;author&gt;Leon, L.&lt;/author&gt;&lt;author&gt;Toledano, E.&lt;/author&gt;&lt;author&gt;Jover, J. A.&lt;/author&gt;&lt;author&gt;Fernandez-Gutierrez, B.&lt;/author&gt;&lt;author&gt;Soudah, E.&lt;/author&gt;&lt;author&gt;Gonzalez-Alvaro, I.&lt;/author&gt;&lt;author&gt;Abasolo, L.&lt;/author&gt;&lt;author&gt;Rodriguez-Rodriguez, L.&lt;/author&gt;&lt;/authors&gt;&lt;/contributors&gt;&lt;auth-address&gt;Rheumatology Department, Hospital Clinical San Carlos, and IdISSC, Madrid, Spain.&amp;#xD;International Centre for Numerical Methods in Engineering (CIMNE), Madrid, Spain.&amp;#xD;Rheumatology Department, Hospital Clinico Universitario de La Princesa, and IIS-IP, Madrid, Spain.&amp;#xD;Rheumatology Department, Hospital Clinical San Carlos, and IdISSC, Madrid, Spain. lrrodriguez@salud.madrid.org.&lt;/auth-address&gt;&lt;titles&gt;&lt;title&gt;Development and validation of a multivariate predictive model for rheumatoid arthritis mortality using a machine learning approach&lt;/title&gt;&lt;secondary-title&gt;Sci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reports&lt;/abbr-1&gt;&lt;/alt-periodical&gt;&lt;pages&gt;10189&lt;/pages&gt;&lt;volume&gt;7&lt;/volume&gt;&lt;number&gt;1&lt;/number&gt;&lt;edition&gt;2017/09/02&lt;/edition&gt;&lt;dates&gt;&lt;year&gt;2017&lt;/year&gt;&lt;pub-dates&gt;&lt;date&gt;Aug 31&lt;/date&gt;&lt;/pub-dates&gt;&lt;/dates&gt;&lt;isbn&gt;2045-2322&lt;/isbn&gt;&lt;accession-num&gt;28860558&lt;/accession-num&gt;&lt;urls&gt;&lt;/urls&gt;&lt;custom2&gt;PMC5579234&lt;/custom2&gt;&lt;electronic-resource-num&gt;10.1038/s41598-017-10558-w&lt;/electronic-resource-num&gt;&lt;remote-database-provider&gt;NLM&lt;/remote-database-provider&gt;&lt;language&gt;eng&lt;/language&gt;&lt;/record&gt;&lt;/Cite&gt;&lt;/EndNote&gt;</w:instrText>
      </w:r>
      <w:r w:rsidR="00FA57E5">
        <w:fldChar w:fldCharType="separate"/>
      </w:r>
      <w:r w:rsidR="00FA57E5">
        <w:rPr>
          <w:noProof/>
        </w:rPr>
        <w:t>[12]</w:t>
      </w:r>
      <w:r w:rsidR="00FA57E5">
        <w:fldChar w:fldCharType="end"/>
      </w:r>
      <w:r w:rsidR="0093467D">
        <w:rPr>
          <w:rFonts w:hint="eastAsia"/>
        </w:rPr>
        <w:t>.</w:t>
      </w:r>
      <w:r w:rsidR="00D94075" w:rsidRPr="00526727">
        <w:rPr>
          <w:rStyle w:val="fontstyle01"/>
          <w:rFonts w:hint="eastAsia"/>
          <w:color w:val="FFC000"/>
        </w:rPr>
        <w:t xml:space="preserve"> </w:t>
      </w:r>
    </w:p>
    <w:p w:rsidR="005E4923" w:rsidRPr="00526727" w:rsidRDefault="005E4923" w:rsidP="00D94075">
      <w:pPr>
        <w:rPr>
          <w:rStyle w:val="fontstyle01"/>
          <w:rFonts w:hint="eastAsia"/>
          <w:color w:val="FFC000"/>
        </w:rPr>
      </w:pPr>
      <w:r>
        <w:rPr>
          <w:rStyle w:val="fontstyle01"/>
          <w:color w:val="FFC000"/>
        </w:rPr>
        <w:tab/>
      </w:r>
      <w:r w:rsidRPr="00526727">
        <w:rPr>
          <w:rStyle w:val="fontstyle01"/>
          <w:color w:val="FFC000"/>
        </w:rPr>
        <w:t>José M. Lezcano-Valverde</w:t>
      </w:r>
      <w:r w:rsidRPr="00526727">
        <w:rPr>
          <w:rStyle w:val="fontstyle01"/>
          <w:rFonts w:hint="eastAsia"/>
          <w:color w:val="FFC000"/>
        </w:rPr>
        <w:t>、</w:t>
      </w:r>
      <w:r w:rsidRPr="00526727">
        <w:rPr>
          <w:rStyle w:val="fontstyle01"/>
          <w:color w:val="FFC000"/>
        </w:rPr>
        <w:t>Fernando Salazar</w:t>
      </w:r>
      <w:r w:rsidRPr="00526727">
        <w:rPr>
          <w:rStyle w:val="fontstyle01"/>
          <w:rFonts w:hint="eastAsia"/>
          <w:color w:val="FFC000"/>
        </w:rPr>
        <w:t>等人通过</w:t>
      </w:r>
      <w:r w:rsidRPr="00526727">
        <w:rPr>
          <w:rStyle w:val="fontstyle01"/>
          <w:color w:val="FFC000"/>
        </w:rPr>
        <w:t>使用</w:t>
      </w:r>
      <w:r w:rsidRPr="00526727">
        <w:rPr>
          <w:rStyle w:val="fontstyle01"/>
          <w:rFonts w:hint="eastAsia"/>
          <w:color w:val="FFC000"/>
        </w:rPr>
        <w:t>RSF</w:t>
      </w:r>
      <w:r w:rsidRPr="00526727">
        <w:rPr>
          <w:rStyle w:val="fontstyle01"/>
          <w:rFonts w:hint="eastAsia"/>
          <w:color w:val="FFC000"/>
        </w:rPr>
        <w:t>对</w:t>
      </w:r>
      <w:r w:rsidRPr="00526727">
        <w:rPr>
          <w:rStyle w:val="fontstyle01"/>
          <w:rFonts w:hint="eastAsia"/>
          <w:color w:val="FFC000"/>
        </w:rPr>
        <w:t>RA</w:t>
      </w:r>
      <w:r w:rsidRPr="00526727">
        <w:rPr>
          <w:rStyle w:val="fontstyle01"/>
          <w:rFonts w:hint="eastAsia"/>
          <w:color w:val="FFC000"/>
        </w:rPr>
        <w:t>（）建立</w:t>
      </w:r>
      <w:r w:rsidRPr="00526727">
        <w:rPr>
          <w:rStyle w:val="fontstyle01"/>
          <w:color w:val="FFC000"/>
        </w:rPr>
        <w:t>生存预测模型，确定了潜在的可修改</w:t>
      </w:r>
      <w:r w:rsidRPr="00526727">
        <w:rPr>
          <w:rStyle w:val="fontstyle01"/>
          <w:rFonts w:hint="eastAsia"/>
          <w:color w:val="FFC000"/>
        </w:rPr>
        <w:t>的</w:t>
      </w:r>
      <w:r w:rsidRPr="00526727">
        <w:rPr>
          <w:rStyle w:val="fontstyle01"/>
          <w:color w:val="FFC000"/>
        </w:rPr>
        <w:t>死亡率危险因素（</w:t>
      </w:r>
      <w:r w:rsidRPr="00526727">
        <w:rPr>
          <w:rStyle w:val="fontstyle01"/>
          <w:color w:val="FFC000"/>
        </w:rPr>
        <w:t>modifiable mortality risk factors</w:t>
      </w:r>
      <w:r w:rsidRPr="00526727">
        <w:rPr>
          <w:rStyle w:val="fontstyle01"/>
          <w:color w:val="FFC000"/>
        </w:rPr>
        <w:t>）</w:t>
      </w:r>
      <w:r w:rsidRPr="00526727">
        <w:rPr>
          <w:rStyle w:val="fontstyle01"/>
          <w:rFonts w:hint="eastAsia"/>
          <w:color w:val="FFC000"/>
        </w:rPr>
        <w:t>，为</w:t>
      </w:r>
      <w:r w:rsidRPr="00526727">
        <w:rPr>
          <w:rStyle w:val="fontstyle01"/>
          <w:color w:val="FFC000"/>
        </w:rPr>
        <w:t>在疾病早期阶段对</w:t>
      </w:r>
      <w:r w:rsidRPr="00526727">
        <w:rPr>
          <w:rStyle w:val="fontstyle01"/>
          <w:rFonts w:hint="eastAsia"/>
          <w:color w:val="FFC000"/>
        </w:rPr>
        <w:t>疾病</w:t>
      </w:r>
      <w:r w:rsidRPr="00526727">
        <w:rPr>
          <w:rStyle w:val="fontstyle01"/>
          <w:color w:val="FFC000"/>
        </w:rPr>
        <w:t>进行彻底控制提供依据</w:t>
      </w:r>
      <w:r w:rsidRPr="00526727">
        <w:rPr>
          <w:rStyle w:val="fontstyle01"/>
          <w:rFonts w:hint="eastAsia"/>
          <w:color w:val="FFC000"/>
        </w:rPr>
        <w:t>。</w:t>
      </w:r>
      <w:r w:rsidRPr="00526727">
        <w:rPr>
          <w:rStyle w:val="fontstyle01"/>
          <w:color w:val="FFC000"/>
        </w:rPr>
        <w:t>另外他们</w:t>
      </w:r>
      <w:r w:rsidRPr="00526727">
        <w:rPr>
          <w:rStyle w:val="fontstyle01"/>
          <w:rFonts w:hint="eastAsia"/>
          <w:color w:val="FFC000"/>
        </w:rPr>
        <w:t>建立</w:t>
      </w:r>
      <w:r w:rsidRPr="00526727">
        <w:rPr>
          <w:rStyle w:val="fontstyle01"/>
          <w:color w:val="FFC000"/>
        </w:rPr>
        <w:t>的模型，</w:t>
      </w:r>
      <w:r w:rsidRPr="00526727">
        <w:rPr>
          <w:rStyle w:val="fontstyle01"/>
          <w:rFonts w:hint="eastAsia"/>
          <w:color w:val="FFC000"/>
        </w:rPr>
        <w:t>可以在</w:t>
      </w:r>
      <w:r w:rsidRPr="00526727">
        <w:rPr>
          <w:rStyle w:val="fontstyle01"/>
          <w:rFonts w:hint="eastAsia"/>
          <w:color w:val="FFC000"/>
        </w:rPr>
        <w:t>RA</w:t>
      </w:r>
      <w:r w:rsidRPr="00526727">
        <w:rPr>
          <w:rStyle w:val="fontstyle01"/>
          <w:color w:val="FFC000"/>
        </w:rPr>
        <w:t>诊断</w:t>
      </w:r>
      <w:r w:rsidRPr="00526727">
        <w:rPr>
          <w:rStyle w:val="fontstyle01"/>
          <w:rFonts w:hint="eastAsia"/>
          <w:color w:val="FFC000"/>
        </w:rPr>
        <w:t>两年后</w:t>
      </w:r>
      <w:r w:rsidRPr="00526727">
        <w:rPr>
          <w:rStyle w:val="fontstyle01"/>
          <w:color w:val="FFC000"/>
        </w:rPr>
        <w:t>确定死亡</w:t>
      </w:r>
      <w:r w:rsidRPr="00526727">
        <w:rPr>
          <w:rStyle w:val="fontstyle01"/>
          <w:rFonts w:hint="eastAsia"/>
          <w:color w:val="FFC000"/>
        </w:rPr>
        <w:t>风险</w:t>
      </w:r>
      <w:r w:rsidRPr="00526727">
        <w:rPr>
          <w:rStyle w:val="fontstyle01"/>
          <w:color w:val="FFC000"/>
        </w:rPr>
        <w:t>较高的</w:t>
      </w:r>
      <w:r w:rsidRPr="00526727">
        <w:rPr>
          <w:rStyle w:val="fontstyle01"/>
          <w:rFonts w:hint="eastAsia"/>
          <w:color w:val="FFC000"/>
        </w:rPr>
        <w:t>亚组</w:t>
      </w:r>
      <w:r w:rsidRPr="00526727">
        <w:rPr>
          <w:rStyle w:val="fontstyle01"/>
          <w:rFonts w:hint="eastAsia"/>
          <w:color w:val="FFC000"/>
          <w:vertAlign w:val="superscript"/>
        </w:rPr>
        <w:t>[</w:t>
      </w:r>
      <w:r w:rsidRPr="00526727">
        <w:rPr>
          <w:rStyle w:val="fontstyle01"/>
          <w:color w:val="FFC000"/>
          <w:vertAlign w:val="superscript"/>
        </w:rPr>
        <w:t>25</w:t>
      </w:r>
      <w:r w:rsidRPr="00526727">
        <w:rPr>
          <w:rStyle w:val="fontstyle01"/>
          <w:rFonts w:hint="eastAsia"/>
          <w:color w:val="FFC000"/>
          <w:vertAlign w:val="superscript"/>
        </w:rPr>
        <w:t>]</w:t>
      </w:r>
      <w:r w:rsidRPr="00526727">
        <w:rPr>
          <w:rStyle w:val="fontstyle01"/>
          <w:color w:val="FFC000"/>
        </w:rPr>
        <w:t>。</w:t>
      </w:r>
    </w:p>
    <w:p w:rsidR="00DF2561" w:rsidRPr="00C76A8E" w:rsidRDefault="00DF2561" w:rsidP="00DF2561">
      <w:r>
        <w:rPr>
          <w:rStyle w:val="fontstyle01"/>
        </w:rPr>
        <w:tab/>
        <w:t>Zaixiang Tang</w:t>
      </w:r>
      <w:r w:rsidR="00330DFD">
        <w:rPr>
          <w:rStyle w:val="fontstyle01"/>
          <w:rFonts w:hint="eastAsia"/>
        </w:rPr>
        <w:t xml:space="preserve"> and </w:t>
      </w:r>
      <w:r w:rsidRPr="00DB747D">
        <w:rPr>
          <w:rStyle w:val="fontstyle01"/>
        </w:rPr>
        <w:t>Yueping Shen</w:t>
      </w:r>
      <w:r>
        <w:rPr>
          <w:rStyle w:val="fontstyle01"/>
          <w:rFonts w:hint="eastAsia"/>
        </w:rPr>
        <w:t xml:space="preserve"> </w:t>
      </w:r>
      <w:r w:rsidRPr="00DB747D">
        <w:rPr>
          <w:rStyle w:val="fontstyle01"/>
        </w:rPr>
        <w:t>propose new Bayesian hierarchical generalized linear models, called group spike-and-slab lasso GLMs, for predicting disease outcomes and detecting associated genes by incorporating large-scale molecular data and group structures</w:t>
      </w:r>
      <w:r w:rsidR="00FA57E5">
        <w:rPr>
          <w:rStyle w:val="fontstyle01"/>
          <w:rFonts w:hint="eastAsia"/>
        </w:rPr>
        <w:fldChar w:fldCharType="begin">
          <w:fldData xml:space="preserve">PEVuZE5vdGU+PENpdGU+PEF1dGhvcj5UYW5nPC9BdXRob3I+PFllYXI+MjAxODwvWWVhcj48UmVj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</w:fldData>
        </w:fldChar>
      </w:r>
      <w:r w:rsidR="00FA57E5">
        <w:rPr>
          <w:rStyle w:val="fontstyle01"/>
          <w:rFonts w:hint="eastAsia"/>
        </w:rPr>
        <w:instrText xml:space="preserve"> ADDIN EN.CITE </w:instrText>
      </w:r>
      <w:r w:rsidR="00FA57E5">
        <w:rPr>
          <w:rStyle w:val="fontstyle01"/>
          <w:rFonts w:hint="eastAsia"/>
        </w:rPr>
        <w:fldChar w:fldCharType="begin">
          <w:fldData xml:space="preserve">PEVuZE5vdGU+PENpdGU+PEF1dGhvcj5UYW5nPC9BdXRob3I+PFllYXI+MjAxODwvWWVhcj48UmVj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</w:fldData>
        </w:fldChar>
      </w:r>
      <w:r w:rsidR="00FA57E5">
        <w:rPr>
          <w:rStyle w:val="fontstyle01"/>
          <w:rFonts w:hint="eastAsia"/>
        </w:rPr>
        <w:instrText xml:space="preserve"> ADDIN EN.CITE.DATA </w:instrText>
      </w:r>
      <w:r w:rsidR="00FA57E5">
        <w:rPr>
          <w:rStyle w:val="fontstyle01"/>
          <w:rFonts w:hint="eastAsia"/>
        </w:rPr>
      </w:r>
      <w:r w:rsidR="00FA57E5">
        <w:rPr>
          <w:rStyle w:val="fontstyle01"/>
          <w:rFonts w:hint="eastAsia"/>
        </w:rPr>
        <w:fldChar w:fldCharType="end"/>
      </w:r>
      <w:r w:rsidR="00FA57E5">
        <w:rPr>
          <w:rStyle w:val="fontstyle01"/>
          <w:rFonts w:hint="eastAsia"/>
        </w:rPr>
      </w:r>
      <w:r w:rsidR="00FA57E5">
        <w:rPr>
          <w:rStyle w:val="fontstyle01"/>
          <w:rFonts w:hint="eastAsia"/>
        </w:rPr>
        <w:fldChar w:fldCharType="separate"/>
      </w:r>
      <w:r w:rsidR="00FA57E5">
        <w:rPr>
          <w:rStyle w:val="fontstyle01"/>
          <w:rFonts w:hint="eastAsia"/>
          <w:noProof/>
        </w:rPr>
        <w:t>[17]</w:t>
      </w:r>
      <w:r w:rsidR="00FA57E5">
        <w:rPr>
          <w:rStyle w:val="fontstyle01"/>
          <w:rFonts w:hint="eastAsia"/>
        </w:rPr>
        <w:fldChar w:fldCharType="end"/>
      </w:r>
      <w:r w:rsidRPr="00DB747D">
        <w:rPr>
          <w:rStyle w:val="fontstyle01"/>
        </w:rPr>
        <w:t>.</w:t>
      </w:r>
    </w:p>
    <w:p w:rsidR="00DF2561" w:rsidRDefault="00DF2561" w:rsidP="00DF2561">
      <w:pPr>
        <w:pStyle w:val="2"/>
      </w:pPr>
      <w:r>
        <w:t>Results</w:t>
      </w:r>
    </w:p>
    <w:p w:rsidR="00AE51A7" w:rsidRDefault="00AE51A7" w:rsidP="00DF2561">
      <w:pPr>
        <w:pStyle w:val="3"/>
      </w:pPr>
    </w:p>
    <w:p w:rsidR="00DF2561" w:rsidRPr="000E53AE" w:rsidRDefault="00DF2561" w:rsidP="00DF2561">
      <w:pPr>
        <w:pStyle w:val="3"/>
      </w:pPr>
      <w:r>
        <w:rPr>
          <w:rFonts w:hint="eastAsia"/>
        </w:rPr>
        <w:t>评估</w:t>
      </w:r>
      <w:r>
        <w:t>各分子预后能力</w:t>
      </w:r>
    </w:p>
    <w:p w:rsidR="00DF2561" w:rsidRDefault="00DF2561" w:rsidP="00D94075">
      <w:pPr>
        <w:rPr>
          <w:color w:val="FFC000"/>
        </w:rPr>
      </w:pPr>
      <w:r>
        <w:tab/>
      </w:r>
      <w:r w:rsidR="00892176" w:rsidRPr="00892176">
        <w:t>For four types of cancer, breast cancer (BRCA), cervical cancer (CESC), endometrial cancer (UCEC), and ovarian cancer (OV), we obtained their clinical data from the TCGA database and downloaded four molecular data from firehose (Including DNA methylation, miRNA expression data, mrna expression data, RPPA data).</w:t>
      </w:r>
      <w:r w:rsidR="00892176">
        <w:t xml:space="preserve"> </w:t>
      </w:r>
      <w:r w:rsidR="002C63E9">
        <w:t>I</w:t>
      </w:r>
      <w:r w:rsidR="002C63E9" w:rsidRPr="002C63E9">
        <w:t xml:space="preserve">n order to </w:t>
      </w:r>
      <w:r w:rsidR="00667292" w:rsidRPr="00667292">
        <w:t xml:space="preserve">preserve </w:t>
      </w:r>
      <w:r w:rsidR="002C63E9" w:rsidRPr="002C63E9">
        <w:t>a statistically sufficient samples</w:t>
      </w:r>
      <w:r w:rsidR="00667292">
        <w:t xml:space="preserve"> size, we did not include the</w:t>
      </w:r>
      <w:r w:rsidR="002C63E9" w:rsidRPr="002C63E9">
        <w:t xml:space="preserve"> protein sample of CESC.</w:t>
      </w:r>
      <w:r w:rsidR="009D5D0B">
        <w:t xml:space="preserve"> </w:t>
      </w:r>
      <w:r w:rsidR="009D5D0B" w:rsidRPr="009D5D0B">
        <w:t>A final set was established based on five types of cancer (four for CESC) data, in which BRCA contained 620 samples, CESC contained 291 samples, UCEC contained 425 samples, and OV contained 527 samples.</w:t>
      </w:r>
      <w:r w:rsidR="00D94075" w:rsidRPr="00526727">
        <w:rPr>
          <w:color w:val="FFC000"/>
        </w:rPr>
        <w:t xml:space="preserve"> </w:t>
      </w:r>
    </w:p>
    <w:p w:rsidR="00C23329" w:rsidRPr="00526727" w:rsidRDefault="00C23329" w:rsidP="00D94075">
      <w:pPr>
        <w:rPr>
          <w:color w:val="FFC000"/>
        </w:rPr>
      </w:pPr>
      <w:r>
        <w:rPr>
          <w:color w:val="FFC000"/>
        </w:rPr>
        <w:tab/>
      </w:r>
      <w:r w:rsidRPr="00526727">
        <w:rPr>
          <w:rFonts w:hint="eastAsia"/>
          <w:color w:val="FFC000"/>
        </w:rPr>
        <w:t>针对</w:t>
      </w:r>
      <w:r w:rsidRPr="00526727">
        <w:rPr>
          <w:color w:val="FFC000"/>
        </w:rPr>
        <w:t>四种癌症，乳腺癌（</w:t>
      </w:r>
      <w:r w:rsidRPr="00526727">
        <w:rPr>
          <w:rFonts w:hint="eastAsia"/>
          <w:color w:val="FFC000"/>
        </w:rPr>
        <w:t>BRCA</w:t>
      </w:r>
      <w:r w:rsidRPr="00526727">
        <w:rPr>
          <w:color w:val="FFC000"/>
        </w:rPr>
        <w:t>）</w:t>
      </w:r>
      <w:r w:rsidRPr="00526727">
        <w:rPr>
          <w:rFonts w:hint="eastAsia"/>
          <w:color w:val="FFC000"/>
        </w:rPr>
        <w:t>，宫颈癌</w:t>
      </w:r>
      <w:r w:rsidRPr="00526727">
        <w:rPr>
          <w:color w:val="FFC000"/>
        </w:rPr>
        <w:t>（CESC）</w:t>
      </w:r>
      <w:r w:rsidRPr="00526727">
        <w:rPr>
          <w:rFonts w:hint="eastAsia"/>
          <w:color w:val="FFC000"/>
        </w:rPr>
        <w:t>，子宫癌内膜癌</w:t>
      </w:r>
      <w:r w:rsidRPr="00526727">
        <w:rPr>
          <w:color w:val="FFC000"/>
        </w:rPr>
        <w:t>（</w:t>
      </w:r>
      <w:r w:rsidRPr="00526727">
        <w:rPr>
          <w:rFonts w:hint="eastAsia"/>
          <w:color w:val="FFC000"/>
        </w:rPr>
        <w:t>UCEC</w:t>
      </w:r>
      <w:r w:rsidRPr="00526727">
        <w:rPr>
          <w:color w:val="FFC000"/>
        </w:rPr>
        <w:t>）</w:t>
      </w:r>
      <w:r w:rsidRPr="00526727">
        <w:rPr>
          <w:rFonts w:hint="eastAsia"/>
          <w:color w:val="FFC000"/>
        </w:rPr>
        <w:t>，</w:t>
      </w:r>
      <w:r w:rsidRPr="00526727">
        <w:rPr>
          <w:color w:val="FFC000"/>
        </w:rPr>
        <w:t>卵巢癌（</w:t>
      </w:r>
      <w:r w:rsidRPr="00526727">
        <w:rPr>
          <w:rFonts w:hint="eastAsia"/>
          <w:color w:val="FFC000"/>
        </w:rPr>
        <w:t>OV</w:t>
      </w:r>
      <w:r w:rsidRPr="00526727">
        <w:rPr>
          <w:color w:val="FFC000"/>
        </w:rPr>
        <w:t>）</w:t>
      </w:r>
      <w:r w:rsidRPr="00526727">
        <w:rPr>
          <w:rFonts w:hint="eastAsia"/>
          <w:color w:val="FFC000"/>
        </w:rPr>
        <w:t>，</w:t>
      </w:r>
      <w:r w:rsidRPr="00526727">
        <w:rPr>
          <w:color w:val="FFC000"/>
        </w:rPr>
        <w:t>我们从</w:t>
      </w:r>
      <w:r w:rsidRPr="00526727">
        <w:rPr>
          <w:rFonts w:hint="eastAsia"/>
          <w:color w:val="FFC000"/>
        </w:rPr>
        <w:t>TCGA数据库</w:t>
      </w:r>
      <w:r w:rsidRPr="00526727">
        <w:rPr>
          <w:color w:val="FFC000"/>
        </w:rPr>
        <w:t>中</w:t>
      </w:r>
      <w:r w:rsidRPr="00526727">
        <w:rPr>
          <w:rFonts w:hint="eastAsia"/>
          <w:color w:val="FFC000"/>
        </w:rPr>
        <w:t>获取他们</w:t>
      </w:r>
      <w:r w:rsidRPr="00526727">
        <w:rPr>
          <w:color w:val="FFC000"/>
        </w:rPr>
        <w:t>的clinical数据</w:t>
      </w:r>
      <w:r w:rsidRPr="00526727">
        <w:rPr>
          <w:rFonts w:hint="eastAsia"/>
          <w:color w:val="FFC000"/>
        </w:rPr>
        <w:t>， 从</w:t>
      </w:r>
      <w:r w:rsidRPr="00526727">
        <w:rPr>
          <w:color w:val="FFC000"/>
        </w:rPr>
        <w:t>firehose</w:t>
      </w:r>
      <w:r w:rsidRPr="00526727">
        <w:rPr>
          <w:rFonts w:hint="eastAsia"/>
          <w:color w:val="FFC000"/>
        </w:rPr>
        <w:t>下载</w:t>
      </w:r>
      <w:r w:rsidRPr="00526727">
        <w:rPr>
          <w:color w:val="FFC000"/>
        </w:rPr>
        <w:t>四种</w:t>
      </w:r>
      <w:r w:rsidRPr="00526727">
        <w:rPr>
          <w:rFonts w:hint="eastAsia"/>
          <w:color w:val="FFC000"/>
        </w:rPr>
        <w:t xml:space="preserve">分子数据（包括DNA </w:t>
      </w:r>
      <w:r w:rsidRPr="00526727">
        <w:rPr>
          <w:color w:val="FFC000"/>
        </w:rPr>
        <w:t>methylation、</w:t>
      </w:r>
      <w:r w:rsidRPr="00526727">
        <w:rPr>
          <w:rFonts w:hint="eastAsia"/>
          <w:color w:val="FFC000"/>
        </w:rPr>
        <w:t xml:space="preserve"> </w:t>
      </w:r>
      <w:r w:rsidRPr="00526727">
        <w:rPr>
          <w:color w:val="FFC000"/>
        </w:rPr>
        <w:t>miRNA表达数据</w:t>
      </w:r>
      <w:r w:rsidRPr="00526727">
        <w:rPr>
          <w:rFonts w:hint="eastAsia"/>
          <w:color w:val="FFC000"/>
        </w:rPr>
        <w:t>、</w:t>
      </w:r>
      <w:r w:rsidRPr="00526727">
        <w:rPr>
          <w:color w:val="FFC000"/>
        </w:rPr>
        <w:t>mrna</w:t>
      </w:r>
      <w:r w:rsidRPr="00526727">
        <w:rPr>
          <w:rFonts w:hint="eastAsia"/>
          <w:color w:val="FFC000"/>
        </w:rPr>
        <w:t>表达数据、RPPA数据），为保持</w:t>
      </w:r>
      <w:r w:rsidRPr="00526727">
        <w:rPr>
          <w:color w:val="FFC000"/>
        </w:rPr>
        <w:t>统计上</w:t>
      </w:r>
      <w:r w:rsidRPr="00526727">
        <w:rPr>
          <w:rFonts w:hint="eastAsia"/>
          <w:color w:val="FFC000"/>
        </w:rPr>
        <w:t>足够多</w:t>
      </w:r>
      <w:r w:rsidRPr="00526727">
        <w:rPr>
          <w:color w:val="FFC000"/>
        </w:rPr>
        <w:t>的样本，我们没有包含</w:t>
      </w:r>
      <w:r w:rsidRPr="00526727">
        <w:rPr>
          <w:rFonts w:hint="eastAsia"/>
          <w:color w:val="FFC000"/>
        </w:rPr>
        <w:t>CESC的</w:t>
      </w:r>
      <w:r w:rsidRPr="00526727">
        <w:rPr>
          <w:color w:val="FFC000"/>
        </w:rPr>
        <w:t>protein样本</w:t>
      </w:r>
      <w:r w:rsidRPr="00526727">
        <w:rPr>
          <w:rFonts w:hint="eastAsia"/>
          <w:color w:val="FFC000"/>
        </w:rPr>
        <w:t>。分别</w:t>
      </w:r>
      <w:r w:rsidRPr="00526727">
        <w:rPr>
          <w:color w:val="FFC000"/>
        </w:rPr>
        <w:t>根据</w:t>
      </w:r>
      <w:r w:rsidRPr="00526727">
        <w:rPr>
          <w:rFonts w:hint="eastAsia"/>
          <w:color w:val="FFC000"/>
        </w:rPr>
        <w:t>癌症</w:t>
      </w:r>
      <w:r w:rsidRPr="00526727">
        <w:rPr>
          <w:color w:val="FFC000"/>
        </w:rPr>
        <w:t>的</w:t>
      </w:r>
      <w:r w:rsidRPr="00526727">
        <w:rPr>
          <w:rFonts w:hint="eastAsia"/>
          <w:color w:val="FFC000"/>
        </w:rPr>
        <w:t>五种（CESC是</w:t>
      </w:r>
      <w:r w:rsidRPr="00526727">
        <w:rPr>
          <w:color w:val="FFC000"/>
        </w:rPr>
        <w:t>四种</w:t>
      </w:r>
      <w:r w:rsidRPr="00526727">
        <w:rPr>
          <w:rFonts w:hint="eastAsia"/>
          <w:color w:val="FFC000"/>
        </w:rPr>
        <w:t>）</w:t>
      </w:r>
      <w:r w:rsidRPr="00526727">
        <w:rPr>
          <w:color w:val="FFC000"/>
        </w:rPr>
        <w:t>数据建立最终集，</w:t>
      </w:r>
      <w:r w:rsidRPr="00526727">
        <w:rPr>
          <w:rFonts w:hint="eastAsia"/>
          <w:color w:val="FFC000"/>
        </w:rPr>
        <w:t>其中BRCA包含620个</w:t>
      </w:r>
      <w:r w:rsidRPr="00526727">
        <w:rPr>
          <w:color w:val="FFC000"/>
        </w:rPr>
        <w:t>样本，</w:t>
      </w:r>
      <w:r w:rsidRPr="00526727">
        <w:rPr>
          <w:rFonts w:hint="eastAsia"/>
          <w:color w:val="FFC000"/>
        </w:rPr>
        <w:t>CESC包含291个</w:t>
      </w:r>
      <w:r w:rsidRPr="00526727">
        <w:rPr>
          <w:color w:val="FFC000"/>
        </w:rPr>
        <w:t>样本，</w:t>
      </w:r>
      <w:r w:rsidRPr="00526727">
        <w:rPr>
          <w:rFonts w:hint="eastAsia"/>
          <w:color w:val="FFC000"/>
        </w:rPr>
        <w:t>UCEC包含425个</w:t>
      </w:r>
      <w:r w:rsidRPr="00526727">
        <w:rPr>
          <w:color w:val="FFC000"/>
        </w:rPr>
        <w:t>样本，</w:t>
      </w:r>
      <w:r w:rsidRPr="00526727">
        <w:rPr>
          <w:rFonts w:hint="eastAsia"/>
          <w:color w:val="FFC000"/>
        </w:rPr>
        <w:t>OV包含527个</w:t>
      </w:r>
      <w:r w:rsidRPr="00526727">
        <w:rPr>
          <w:color w:val="FFC000"/>
        </w:rPr>
        <w:t>样本</w:t>
      </w:r>
      <w:r w:rsidRPr="00526727">
        <w:rPr>
          <w:rFonts w:hint="eastAsia"/>
          <w:color w:val="FFC000"/>
        </w:rPr>
        <w:t>。</w:t>
      </w:r>
    </w:p>
    <w:p w:rsidR="00DF2561" w:rsidRDefault="00FB6D6C" w:rsidP="00DF2561">
      <w:pPr>
        <w:jc w:val="center"/>
        <w:rPr>
          <w:b/>
        </w:rPr>
      </w:pPr>
      <w:r w:rsidRPr="00FB6D6C">
        <w:rPr>
          <w:b/>
        </w:rPr>
        <w:t>Table 1 Overview of Four Cancer Samples</w:t>
      </w:r>
    </w:p>
    <w:tbl>
      <w:tblPr>
        <w:tblW w:w="8212" w:type="dxa"/>
        <w:tblLook w:val="04A0" w:firstRow="1" w:lastRow="0" w:firstColumn="1" w:lastColumn="0" w:noHBand="0" w:noVBand="1"/>
      </w:tblPr>
      <w:tblGrid>
        <w:gridCol w:w="1080"/>
        <w:gridCol w:w="1709"/>
        <w:gridCol w:w="1061"/>
        <w:gridCol w:w="1061"/>
        <w:gridCol w:w="1061"/>
        <w:gridCol w:w="1061"/>
        <w:gridCol w:w="1179"/>
      </w:tblGrid>
      <w:tr w:rsidR="002E62D7" w:rsidRPr="002E62D7" w:rsidTr="002E62D7">
        <w:trPr>
          <w:trHeight w:val="258"/>
        </w:trPr>
        <w:tc>
          <w:tcPr>
            <w:tcW w:w="1080"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cancer</w:t>
            </w:r>
          </w:p>
        </w:tc>
        <w:tc>
          <w:tcPr>
            <w:tcW w:w="1709"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overall survival</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Methy</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miRNA</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mRNA</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RPPA</w:t>
            </w:r>
          </w:p>
        </w:tc>
        <w:tc>
          <w:tcPr>
            <w:tcW w:w="1179"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result set</w:t>
            </w:r>
          </w:p>
        </w:tc>
      </w:tr>
      <w:tr w:rsidR="002E62D7" w:rsidRPr="002E62D7" w:rsidTr="002E62D7">
        <w:trPr>
          <w:trHeight w:val="258"/>
        </w:trPr>
        <w:tc>
          <w:tcPr>
            <w:tcW w:w="1080"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BRCA</w:t>
            </w:r>
          </w:p>
        </w:tc>
        <w:tc>
          <w:tcPr>
            <w:tcW w:w="170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1081</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791</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1079</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1093</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887</w:t>
            </w:r>
          </w:p>
        </w:tc>
        <w:tc>
          <w:tcPr>
            <w:tcW w:w="117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620</w:t>
            </w:r>
          </w:p>
        </w:tc>
      </w:tr>
      <w:tr w:rsidR="002E62D7" w:rsidRPr="002E62D7" w:rsidTr="002E62D7">
        <w:trPr>
          <w:trHeight w:val="258"/>
        </w:trPr>
        <w:tc>
          <w:tcPr>
            <w:tcW w:w="1080"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CESC</w:t>
            </w:r>
          </w:p>
        </w:tc>
        <w:tc>
          <w:tcPr>
            <w:tcW w:w="1709"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294</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307</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307</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304</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p>
        </w:tc>
        <w:tc>
          <w:tcPr>
            <w:tcW w:w="1179"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291</w:t>
            </w:r>
          </w:p>
        </w:tc>
      </w:tr>
      <w:tr w:rsidR="002E62D7" w:rsidRPr="002E62D7" w:rsidTr="002E62D7">
        <w:trPr>
          <w:trHeight w:val="258"/>
        </w:trPr>
        <w:tc>
          <w:tcPr>
            <w:tcW w:w="1080"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lastRenderedPageBreak/>
              <w:t>UCEC</w:t>
            </w:r>
          </w:p>
        </w:tc>
        <w:tc>
          <w:tcPr>
            <w:tcW w:w="170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544</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444</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550</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557</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440</w:t>
            </w:r>
          </w:p>
        </w:tc>
        <w:tc>
          <w:tcPr>
            <w:tcW w:w="117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425</w:t>
            </w:r>
          </w:p>
        </w:tc>
      </w:tr>
      <w:tr w:rsidR="002E62D7" w:rsidRPr="002E62D7" w:rsidTr="002E62D7">
        <w:trPr>
          <w:trHeight w:val="258"/>
        </w:trPr>
        <w:tc>
          <w:tcPr>
            <w:tcW w:w="1080"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OV</w:t>
            </w:r>
          </w:p>
        </w:tc>
        <w:tc>
          <w:tcPr>
            <w:tcW w:w="1709"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577</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592</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578</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547</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426</w:t>
            </w:r>
          </w:p>
        </w:tc>
        <w:tc>
          <w:tcPr>
            <w:tcW w:w="1179"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527</w:t>
            </w:r>
          </w:p>
        </w:tc>
      </w:tr>
    </w:tbl>
    <w:p w:rsidR="002E62D7" w:rsidRPr="00C439D9" w:rsidRDefault="002E62D7" w:rsidP="00DF2561">
      <w:pPr>
        <w:jc w:val="center"/>
        <w:rPr>
          <w:b/>
        </w:rPr>
      </w:pPr>
    </w:p>
    <w:p w:rsidR="00DF2561" w:rsidRDefault="002A48CE" w:rsidP="00D94075">
      <w:pPr>
        <w:rPr>
          <w:color w:val="FFC000"/>
        </w:rPr>
      </w:pPr>
      <w:r w:rsidRPr="002A48CE">
        <w:t>For each final set, we use 5 fold</w:t>
      </w:r>
      <w:r w:rsidR="00C124AE">
        <w:t>s</w:t>
      </w:r>
      <w:r w:rsidRPr="002A48CE">
        <w:t xml:space="preserve"> cross-validation to train the datasets 100 times and use the concordance index (C-index) to test the model prediction performance.</w:t>
      </w:r>
      <w:r>
        <w:t xml:space="preserve"> </w:t>
      </w:r>
      <w:r w:rsidR="008806C6" w:rsidRPr="008806C6">
        <w:t>C-index is bet</w:t>
      </w:r>
      <w:r w:rsidR="008806C6">
        <w:t>ween 0.5-1.</w:t>
      </w:r>
      <w:r w:rsidR="008806C6" w:rsidRPr="008806C6">
        <w:t xml:space="preserve"> </w:t>
      </w:r>
      <w:r w:rsidR="008806C6">
        <w:t>C-index</w:t>
      </w:r>
      <w:r w:rsidR="008806C6" w:rsidRPr="008806C6">
        <w:t xml:space="preserve"> equal to 0.5 indicates no prediction ability, and 1 indicates complete prediction ability</w:t>
      </w:r>
      <w:r w:rsidR="0093788F">
        <w:fldChar w:fldCharType="begin">
          <w:fldData xml:space="preserve">PEVuZE5vdGU+PENpdGU+PEF1dGhvcj5IYXJyZWxsPC9BdXRob3I+PFllYXI+MTk5NjwvWWVhcj48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</w:fldData>
        </w:fldChar>
      </w:r>
      <w:r w:rsidR="0093788F">
        <w:instrText xml:space="preserve"> ADDIN EN.CITE </w:instrText>
      </w:r>
      <w:r w:rsidR="0093788F">
        <w:fldChar w:fldCharType="begin">
          <w:fldData xml:space="preserve">PEVuZE5vdGU+PENpdGU+PEF1dGhvcj5IYXJyZWxsPC9BdXRob3I+PFllYXI+MTk5NjwvWWVhcj48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</w:fldData>
        </w:fldChar>
      </w:r>
      <w:r w:rsidR="0093788F">
        <w:instrText xml:space="preserve"> ADDIN EN.CITE.DATA </w:instrText>
      </w:r>
      <w:r w:rsidR="0093788F">
        <w:fldChar w:fldCharType="end"/>
      </w:r>
      <w:r w:rsidR="0093788F">
        <w:fldChar w:fldCharType="separate"/>
      </w:r>
      <w:r w:rsidR="0093788F">
        <w:rPr>
          <w:noProof/>
        </w:rPr>
        <w:t>[18]</w:t>
      </w:r>
      <w:r w:rsidR="0093788F">
        <w:fldChar w:fldCharType="end"/>
      </w:r>
      <w:r w:rsidR="008806C6" w:rsidRPr="008806C6">
        <w:t>.</w:t>
      </w:r>
      <w:r w:rsidR="000F29A7">
        <w:t xml:space="preserve"> </w:t>
      </w:r>
      <w:r w:rsidR="00813E7B">
        <w:t xml:space="preserve">For the model, the first method chooses cox+LASSO to build the model. Because the cox model has no feature selection function, the LASSO method is used for feature selection, and then the cox proportional hazards model is used for modeling. </w:t>
      </w:r>
      <w:r w:rsidR="00813E7B" w:rsidRPr="00813E7B">
        <w:t>The second method chooses the random survival forest (RSF) establishment (using the R package "randomForestSRC"). Because the RSF inherits the characteristics of the random forest, feature selection is performed automatically during model building.</w:t>
      </w:r>
      <w:r w:rsidR="00D94075" w:rsidRPr="00526727">
        <w:rPr>
          <w:color w:val="FFC000"/>
        </w:rPr>
        <w:t xml:space="preserve"> </w:t>
      </w:r>
    </w:p>
    <w:p w:rsidR="00A84F8E" w:rsidRPr="00526727" w:rsidRDefault="00A84F8E" w:rsidP="00D94075">
      <w:pPr>
        <w:rPr>
          <w:color w:val="FFC000"/>
        </w:rPr>
      </w:pPr>
      <w:r>
        <w:rPr>
          <w:color w:val="FFC000"/>
        </w:rPr>
        <w:tab/>
      </w:r>
      <w:r w:rsidRPr="00526727">
        <w:rPr>
          <w:rFonts w:hint="eastAsia"/>
          <w:color w:val="FFC000"/>
        </w:rPr>
        <w:t>对于</w:t>
      </w:r>
      <w:r w:rsidRPr="00526727">
        <w:rPr>
          <w:color w:val="FFC000"/>
        </w:rPr>
        <w:t>每个</w:t>
      </w:r>
      <w:r w:rsidRPr="00526727">
        <w:rPr>
          <w:rFonts w:hint="eastAsia"/>
          <w:color w:val="FFC000"/>
        </w:rPr>
        <w:t>最终</w:t>
      </w:r>
      <w:r w:rsidRPr="00526727">
        <w:rPr>
          <w:color w:val="FFC000"/>
        </w:rPr>
        <w:t>集</w:t>
      </w:r>
      <w:r w:rsidRPr="00526727">
        <w:rPr>
          <w:rFonts w:hint="eastAsia"/>
          <w:color w:val="FFC000"/>
        </w:rPr>
        <w:t>，我们</w:t>
      </w:r>
      <w:r w:rsidRPr="00526727">
        <w:rPr>
          <w:color w:val="FFC000"/>
        </w:rPr>
        <w:t>采用</w:t>
      </w:r>
      <w:r w:rsidRPr="00526727">
        <w:rPr>
          <w:rFonts w:hint="eastAsia"/>
          <w:color w:val="FFC000"/>
        </w:rPr>
        <w:t>5折</w:t>
      </w:r>
      <w:r w:rsidRPr="00526727">
        <w:rPr>
          <w:color w:val="FFC000"/>
        </w:rPr>
        <w:t>交叉验证</w:t>
      </w:r>
      <w:r w:rsidRPr="00526727">
        <w:rPr>
          <w:rFonts w:hint="eastAsia"/>
          <w:color w:val="FFC000"/>
        </w:rPr>
        <w:t>（5</w:t>
      </w:r>
      <w:r w:rsidRPr="00526727">
        <w:rPr>
          <w:color w:val="FFC000"/>
        </w:rPr>
        <w:t xml:space="preserve"> fold cross-validation</w:t>
      </w:r>
      <w:r w:rsidRPr="00526727">
        <w:rPr>
          <w:rFonts w:hint="eastAsia"/>
          <w:color w:val="FFC000"/>
        </w:rPr>
        <w:t>）</w:t>
      </w:r>
      <w:r w:rsidRPr="00526727">
        <w:rPr>
          <w:color w:val="FFC000"/>
        </w:rPr>
        <w:t>将</w:t>
      </w:r>
      <w:r w:rsidRPr="00526727">
        <w:rPr>
          <w:rFonts w:hint="eastAsia"/>
          <w:color w:val="FFC000"/>
        </w:rPr>
        <w:t>分别</w:t>
      </w:r>
      <w:r w:rsidRPr="00526727">
        <w:rPr>
          <w:color w:val="FFC000"/>
        </w:rPr>
        <w:t>数据集</w:t>
      </w:r>
      <w:r w:rsidRPr="00526727">
        <w:rPr>
          <w:rFonts w:hint="eastAsia"/>
          <w:color w:val="FFC000"/>
        </w:rPr>
        <w:t>训练100次，</w:t>
      </w:r>
      <w:r w:rsidRPr="00526727">
        <w:rPr>
          <w:color w:val="FFC000"/>
        </w:rPr>
        <w:t>并使用concordance index</w:t>
      </w:r>
      <w:r w:rsidRPr="00526727">
        <w:rPr>
          <w:rFonts w:hint="eastAsia"/>
          <w:color w:val="FFC000"/>
        </w:rPr>
        <w:t>（C</w:t>
      </w:r>
      <w:r w:rsidRPr="00526727">
        <w:rPr>
          <w:color w:val="FFC000"/>
        </w:rPr>
        <w:t>-index</w:t>
      </w:r>
      <w:r w:rsidRPr="00526727">
        <w:rPr>
          <w:rFonts w:hint="eastAsia"/>
          <w:color w:val="FFC000"/>
        </w:rPr>
        <w:t>）检验</w:t>
      </w:r>
      <w:r w:rsidRPr="00526727">
        <w:rPr>
          <w:color w:val="FFC000"/>
        </w:rPr>
        <w:t>模型预测</w:t>
      </w:r>
      <w:r w:rsidRPr="00526727">
        <w:rPr>
          <w:rFonts w:hint="eastAsia"/>
          <w:color w:val="FFC000"/>
        </w:rPr>
        <w:t>性能</w:t>
      </w:r>
      <w:r w:rsidRPr="00526727">
        <w:rPr>
          <w:color w:val="FFC000"/>
        </w:rPr>
        <w:t>。C</w:t>
      </w:r>
      <w:r w:rsidRPr="00526727">
        <w:rPr>
          <w:rFonts w:hint="eastAsia"/>
          <w:color w:val="FFC000"/>
        </w:rPr>
        <w:t>-index在0.5</w:t>
      </w:r>
      <w:r w:rsidRPr="00526727">
        <w:rPr>
          <w:color w:val="FFC000"/>
        </w:rPr>
        <w:t>-1</w:t>
      </w:r>
      <w:r w:rsidRPr="00526727">
        <w:rPr>
          <w:rFonts w:hint="eastAsia"/>
          <w:color w:val="FFC000"/>
        </w:rPr>
        <w:t>之间</w:t>
      </w:r>
      <w:r w:rsidRPr="00526727">
        <w:rPr>
          <w:color w:val="FFC000"/>
        </w:rPr>
        <w:t>，</w:t>
      </w:r>
      <w:r w:rsidRPr="00526727">
        <w:rPr>
          <w:rFonts w:hint="eastAsia"/>
          <w:color w:val="FFC000"/>
        </w:rPr>
        <w:t>c-index等于0.5表示没有</w:t>
      </w:r>
      <w:r w:rsidRPr="00526727">
        <w:rPr>
          <w:color w:val="FFC000"/>
        </w:rPr>
        <w:t>预测能力，</w:t>
      </w:r>
      <w:r w:rsidRPr="00526727">
        <w:rPr>
          <w:rFonts w:hint="eastAsia"/>
          <w:color w:val="FFC000"/>
        </w:rPr>
        <w:t>1表示</w:t>
      </w:r>
      <w:r w:rsidRPr="00526727">
        <w:rPr>
          <w:color w:val="FFC000"/>
        </w:rPr>
        <w:t>有</w:t>
      </w:r>
      <w:r w:rsidRPr="00526727">
        <w:rPr>
          <w:rFonts w:hint="eastAsia"/>
          <w:color w:val="FFC000"/>
        </w:rPr>
        <w:t>完全</w:t>
      </w:r>
      <w:r w:rsidRPr="00526727">
        <w:rPr>
          <w:color w:val="FFC000"/>
        </w:rPr>
        <w:t>的预测能力</w:t>
      </w:r>
      <w:r w:rsidRPr="00526727">
        <w:rPr>
          <w:rFonts w:hint="eastAsia"/>
          <w:color w:val="FFC000"/>
          <w:vertAlign w:val="superscript"/>
        </w:rPr>
        <w:t>[</w:t>
      </w:r>
      <w:r w:rsidRPr="00526727">
        <w:rPr>
          <w:color w:val="FFC000"/>
          <w:vertAlign w:val="superscript"/>
        </w:rPr>
        <w:t>15</w:t>
      </w:r>
      <w:r w:rsidRPr="00526727">
        <w:rPr>
          <w:rFonts w:hint="eastAsia"/>
          <w:color w:val="FFC000"/>
          <w:vertAlign w:val="superscript"/>
        </w:rPr>
        <w:t>]</w:t>
      </w:r>
      <w:r w:rsidRPr="00526727">
        <w:rPr>
          <w:color w:val="FFC000"/>
        </w:rPr>
        <w:t>。</w:t>
      </w:r>
      <w:r w:rsidRPr="00526727">
        <w:rPr>
          <w:rFonts w:hint="eastAsia"/>
          <w:color w:val="FFC000"/>
        </w:rPr>
        <w:t>对于</w:t>
      </w:r>
      <w:r w:rsidRPr="00526727">
        <w:rPr>
          <w:color w:val="FFC000"/>
        </w:rPr>
        <w:t>模型，</w:t>
      </w:r>
      <w:r w:rsidRPr="00526727">
        <w:rPr>
          <w:rFonts w:hint="eastAsia"/>
          <w:color w:val="FFC000"/>
        </w:rPr>
        <w:t>第一种</w:t>
      </w:r>
      <w:r w:rsidRPr="00526727">
        <w:rPr>
          <w:color w:val="FFC000"/>
        </w:rPr>
        <w:t>方法</w:t>
      </w:r>
      <w:r w:rsidRPr="00526727">
        <w:rPr>
          <w:rFonts w:hint="eastAsia"/>
          <w:color w:val="FFC000"/>
        </w:rPr>
        <w:t>选</w:t>
      </w:r>
      <w:r w:rsidRPr="00526727">
        <w:rPr>
          <w:color w:val="FFC000"/>
        </w:rPr>
        <w:t>用cox+LASSO</w:t>
      </w:r>
      <w:r w:rsidRPr="00526727">
        <w:rPr>
          <w:rFonts w:hint="eastAsia"/>
          <w:color w:val="FFC000"/>
        </w:rPr>
        <w:t>建立</w:t>
      </w:r>
      <w:r w:rsidRPr="00526727">
        <w:rPr>
          <w:color w:val="FFC000"/>
        </w:rPr>
        <w:t>模型，</w:t>
      </w:r>
      <w:r w:rsidRPr="00526727">
        <w:rPr>
          <w:rFonts w:hint="eastAsia"/>
          <w:color w:val="FFC000"/>
        </w:rPr>
        <w:t>由于</w:t>
      </w:r>
      <w:r w:rsidRPr="00526727">
        <w:rPr>
          <w:color w:val="FFC000"/>
        </w:rPr>
        <w:t>cox模型没有特征选择的功能</w:t>
      </w:r>
      <w:r w:rsidRPr="00526727">
        <w:rPr>
          <w:rFonts w:hint="eastAsia"/>
          <w:color w:val="FFC000"/>
        </w:rPr>
        <w:t>，</w:t>
      </w:r>
      <w:r w:rsidRPr="00526727">
        <w:rPr>
          <w:color w:val="FFC000"/>
        </w:rPr>
        <w:t>使用</w:t>
      </w:r>
      <w:r w:rsidRPr="00526727">
        <w:rPr>
          <w:rFonts w:hint="eastAsia"/>
          <w:color w:val="FFC000"/>
        </w:rPr>
        <w:t>LASSO方法</w:t>
      </w:r>
      <w:r w:rsidRPr="00526727">
        <w:rPr>
          <w:color w:val="FFC000"/>
        </w:rPr>
        <w:t>进行特征选择</w:t>
      </w:r>
      <w:r w:rsidRPr="00526727">
        <w:rPr>
          <w:rFonts w:hint="eastAsia"/>
          <w:color w:val="FFC000"/>
        </w:rPr>
        <w:t>,然后</w:t>
      </w:r>
      <w:r w:rsidRPr="00526727">
        <w:rPr>
          <w:color w:val="FFC000"/>
        </w:rPr>
        <w:t>使用cox</w:t>
      </w:r>
      <w:r w:rsidRPr="00526727">
        <w:rPr>
          <w:rFonts w:hint="eastAsia"/>
          <w:color w:val="FFC000"/>
        </w:rPr>
        <w:t>比例风险模型</w:t>
      </w:r>
      <w:r w:rsidRPr="00526727">
        <w:rPr>
          <w:color w:val="FFC000"/>
        </w:rPr>
        <w:t>建模</w:t>
      </w:r>
      <w:r w:rsidRPr="00526727">
        <w:rPr>
          <w:rFonts w:hint="eastAsia"/>
          <w:color w:val="FFC000"/>
        </w:rPr>
        <w:t>；</w:t>
      </w:r>
      <w:r w:rsidRPr="00526727">
        <w:rPr>
          <w:color w:val="FFC000"/>
        </w:rPr>
        <w:t>第二种方法采用</w:t>
      </w:r>
      <w:r w:rsidRPr="00526727">
        <w:rPr>
          <w:rFonts w:hint="eastAsia"/>
          <w:color w:val="FFC000"/>
        </w:rPr>
        <w:t>random</w:t>
      </w:r>
      <w:r w:rsidRPr="00526727">
        <w:rPr>
          <w:color w:val="FFC000"/>
        </w:rPr>
        <w:t xml:space="preserve"> survival forest</w:t>
      </w:r>
      <w:r w:rsidRPr="00526727">
        <w:rPr>
          <w:rFonts w:hint="eastAsia"/>
          <w:color w:val="FFC000"/>
        </w:rPr>
        <w:t>（RSF）建立（使用R包“</w:t>
      </w:r>
      <w:r w:rsidRPr="00526727">
        <w:rPr>
          <w:color w:val="FFC000"/>
        </w:rPr>
        <w:t>randomForestSRC</w:t>
      </w:r>
      <w:r w:rsidRPr="00526727">
        <w:rPr>
          <w:rFonts w:hint="eastAsia"/>
          <w:color w:val="FFC000"/>
        </w:rPr>
        <w:t>”），</w:t>
      </w:r>
      <w:r w:rsidRPr="00526727">
        <w:rPr>
          <w:color w:val="FFC000"/>
        </w:rPr>
        <w:t>由于</w:t>
      </w:r>
      <w:r w:rsidRPr="00526727">
        <w:rPr>
          <w:rFonts w:hint="eastAsia"/>
          <w:color w:val="FFC000"/>
        </w:rPr>
        <w:t>RSF继承</w:t>
      </w:r>
      <w:r w:rsidRPr="00526727">
        <w:rPr>
          <w:color w:val="FFC000"/>
        </w:rPr>
        <w:t>了</w:t>
      </w:r>
      <w:r w:rsidRPr="00526727">
        <w:rPr>
          <w:rFonts w:hint="eastAsia"/>
          <w:color w:val="FFC000"/>
        </w:rPr>
        <w:t>RF的</w:t>
      </w:r>
      <w:r w:rsidRPr="00526727">
        <w:rPr>
          <w:color w:val="FFC000"/>
        </w:rPr>
        <w:t>特点，在模型建立过程中自动进行特征选择</w:t>
      </w:r>
      <w:r w:rsidRPr="00526727">
        <w:rPr>
          <w:rFonts w:hint="eastAsia"/>
          <w:color w:val="FFC000"/>
        </w:rPr>
        <w:t>。</w:t>
      </w:r>
    </w:p>
    <w:p w:rsidR="00DF2561" w:rsidRDefault="00855AF8" w:rsidP="00DF2561">
      <w:pPr>
        <w:spacing w:beforeLines="50" w:before="156"/>
        <w:jc w:val="center"/>
      </w:pPr>
      <w:r w:rsidRPr="00A43006">
        <w:object w:dxaOrig="4157"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9pt;height:321.1pt" o:ole="">
            <v:imagedata r:id="rId6" o:title=""/>
          </v:shape>
          <o:OLEObject Type="Embed" ProgID="FoxitReader.Document" ShapeID="_x0000_i1025" DrawAspect="Content" ObjectID="_1594151969" r:id="rId7"/>
        </w:object>
      </w:r>
    </w:p>
    <w:p w:rsidR="00DF2561" w:rsidRPr="004D00E3" w:rsidRDefault="00DF2561" w:rsidP="00DF2561">
      <w:pPr>
        <w:spacing w:beforeLines="50" w:before="156"/>
        <w:jc w:val="center"/>
        <w:rPr>
          <w:sz w:val="15"/>
          <w:szCs w:val="15"/>
        </w:rPr>
      </w:pPr>
      <w:r w:rsidRPr="009C4843">
        <w:rPr>
          <w:sz w:val="15"/>
          <w:szCs w:val="15"/>
        </w:rPr>
        <w:t>f</w:t>
      </w:r>
      <w:r w:rsidRPr="009C4843">
        <w:rPr>
          <w:rFonts w:hint="eastAsia"/>
          <w:sz w:val="15"/>
          <w:szCs w:val="15"/>
        </w:rPr>
        <w:t>igure</w:t>
      </w:r>
      <w:r w:rsidRPr="009C4843">
        <w:rPr>
          <w:sz w:val="15"/>
          <w:szCs w:val="15"/>
        </w:rPr>
        <w:t xml:space="preserve">1 </w:t>
      </w:r>
      <w:r w:rsidRPr="009C4843">
        <w:rPr>
          <w:rFonts w:hint="eastAsia"/>
          <w:sz w:val="15"/>
          <w:szCs w:val="15"/>
        </w:rPr>
        <w:t>对每</w:t>
      </w:r>
      <w:r w:rsidRPr="009C4843">
        <w:rPr>
          <w:sz w:val="15"/>
          <w:szCs w:val="15"/>
        </w:rPr>
        <w:t>一种癌症</w:t>
      </w:r>
      <w:r w:rsidRPr="009C4843">
        <w:rPr>
          <w:rFonts w:hint="eastAsia"/>
          <w:sz w:val="15"/>
          <w:szCs w:val="15"/>
        </w:rPr>
        <w:t>（BRCA、CESC、UCEC、OV），根据</w:t>
      </w:r>
      <w:r w:rsidRPr="009C4843">
        <w:rPr>
          <w:sz w:val="15"/>
          <w:szCs w:val="15"/>
        </w:rPr>
        <w:t>临床变量、分子数据或者</w:t>
      </w:r>
      <w:r w:rsidRPr="009C4843">
        <w:rPr>
          <w:rFonts w:hint="eastAsia"/>
          <w:sz w:val="15"/>
          <w:szCs w:val="15"/>
        </w:rPr>
        <w:t>整合</w:t>
      </w:r>
      <w:r w:rsidRPr="009C4843">
        <w:rPr>
          <w:sz w:val="15"/>
          <w:szCs w:val="15"/>
        </w:rPr>
        <w:t>临床变量</w:t>
      </w:r>
      <w:r w:rsidRPr="009C4843">
        <w:rPr>
          <w:rFonts w:hint="eastAsia"/>
          <w:sz w:val="15"/>
          <w:szCs w:val="15"/>
        </w:rPr>
        <w:t>与</w:t>
      </w:r>
      <w:r w:rsidRPr="009C4843">
        <w:rPr>
          <w:sz w:val="15"/>
          <w:szCs w:val="15"/>
        </w:rPr>
        <w:t>分子数据</w:t>
      </w:r>
      <w:r w:rsidRPr="009C4843">
        <w:rPr>
          <w:rFonts w:hint="eastAsia"/>
          <w:sz w:val="15"/>
          <w:szCs w:val="15"/>
        </w:rPr>
        <w:t>训练</w:t>
      </w:r>
      <w:r w:rsidRPr="009C4843">
        <w:rPr>
          <w:sz w:val="15"/>
          <w:szCs w:val="15"/>
        </w:rPr>
        <w:t>模型获得的</w:t>
      </w:r>
      <w:r w:rsidRPr="009C4843">
        <w:rPr>
          <w:rFonts w:hint="eastAsia"/>
          <w:sz w:val="15"/>
          <w:szCs w:val="15"/>
        </w:rPr>
        <w:t>c</w:t>
      </w:r>
      <w:r w:rsidRPr="009C4843">
        <w:rPr>
          <w:sz w:val="15"/>
          <w:szCs w:val="15"/>
        </w:rPr>
        <w:t>-index</w:t>
      </w:r>
      <w:r w:rsidRPr="009C4843">
        <w:rPr>
          <w:rFonts w:hint="eastAsia"/>
          <w:sz w:val="15"/>
          <w:szCs w:val="15"/>
        </w:rPr>
        <w:t>，不同</w:t>
      </w:r>
      <w:r w:rsidRPr="009C4843">
        <w:rPr>
          <w:sz w:val="15"/>
          <w:szCs w:val="15"/>
        </w:rPr>
        <w:t>的颜色代表不同的模型</w:t>
      </w:r>
      <w:r w:rsidRPr="009C4843">
        <w:rPr>
          <w:rFonts w:hint="eastAsia"/>
          <w:sz w:val="15"/>
          <w:szCs w:val="15"/>
        </w:rPr>
        <w:t>；对于每一个癌症</w:t>
      </w:r>
      <w:r w:rsidRPr="009C4843">
        <w:rPr>
          <w:sz w:val="15"/>
          <w:szCs w:val="15"/>
        </w:rPr>
        <w:t>，将样本</w:t>
      </w:r>
      <w:r w:rsidRPr="009C4843">
        <w:rPr>
          <w:rFonts w:hint="eastAsia"/>
          <w:sz w:val="15"/>
          <w:szCs w:val="15"/>
        </w:rPr>
        <w:t>的80</w:t>
      </w:r>
      <w:r w:rsidRPr="009C4843">
        <w:rPr>
          <w:sz w:val="15"/>
          <w:szCs w:val="15"/>
        </w:rPr>
        <w:t>%用于</w:t>
      </w:r>
      <w:r w:rsidRPr="009C4843">
        <w:rPr>
          <w:rFonts w:hint="eastAsia"/>
          <w:sz w:val="15"/>
          <w:szCs w:val="15"/>
        </w:rPr>
        <w:t>训练</w:t>
      </w:r>
      <w:r w:rsidRPr="009C4843">
        <w:rPr>
          <w:sz w:val="15"/>
          <w:szCs w:val="15"/>
        </w:rPr>
        <w:t>模型，剩下的</w:t>
      </w:r>
      <w:r w:rsidRPr="009C4843">
        <w:rPr>
          <w:rFonts w:hint="eastAsia"/>
          <w:sz w:val="15"/>
          <w:szCs w:val="15"/>
        </w:rPr>
        <w:t>20</w:t>
      </w:r>
      <w:r w:rsidRPr="009C4843">
        <w:rPr>
          <w:sz w:val="15"/>
          <w:szCs w:val="15"/>
        </w:rPr>
        <w:t>%</w:t>
      </w:r>
      <w:r w:rsidRPr="009C4843">
        <w:rPr>
          <w:rFonts w:hint="eastAsia"/>
          <w:sz w:val="15"/>
          <w:szCs w:val="15"/>
        </w:rPr>
        <w:t>作为</w:t>
      </w:r>
      <w:r w:rsidRPr="009C4843">
        <w:rPr>
          <w:sz w:val="15"/>
          <w:szCs w:val="15"/>
        </w:rPr>
        <w:t>测试集</w:t>
      </w:r>
      <w:r w:rsidRPr="009C4843">
        <w:rPr>
          <w:rFonts w:hint="eastAsia"/>
          <w:sz w:val="15"/>
          <w:szCs w:val="15"/>
        </w:rPr>
        <w:t>，</w:t>
      </w:r>
      <w:r w:rsidRPr="009C4843">
        <w:rPr>
          <w:sz w:val="15"/>
          <w:szCs w:val="15"/>
        </w:rPr>
        <w:t>计算c-index</w:t>
      </w:r>
      <w:r w:rsidRPr="009C4843">
        <w:rPr>
          <w:rFonts w:hint="eastAsia"/>
          <w:sz w:val="15"/>
          <w:szCs w:val="15"/>
        </w:rPr>
        <w:t>。</w:t>
      </w:r>
    </w:p>
    <w:p w:rsidR="00DF2561" w:rsidRDefault="000B7A67" w:rsidP="00D94075">
      <w:pPr>
        <w:spacing w:beforeLines="50" w:before="156"/>
        <w:ind w:firstLine="420"/>
      </w:pPr>
      <w:r w:rsidRPr="000B7A67">
        <w:t xml:space="preserve">In order to study whether the model built with the integration of molecular data and </w:t>
      </w:r>
      <w:r w:rsidRPr="000B7A67">
        <w:lastRenderedPageBreak/>
        <w:t>clinical variables was superior to the model constructed using only clinical variables, we combined the molecular data for each cancer separately with the clinical variables</w:t>
      </w:r>
      <w:r>
        <w:t xml:space="preserve"> to </w:t>
      </w:r>
      <w:r w:rsidRPr="000B7A67">
        <w:t>built the model and calculated the c-index using the test data set.</w:t>
      </w:r>
      <w:r w:rsidR="002D3990">
        <w:t xml:space="preserve"> </w:t>
      </w:r>
      <w:r w:rsidR="007871A8" w:rsidRPr="007871A8">
        <w:t>We found that proteomics and genomics in the CESC promoted the prognostic ability of the model.</w:t>
      </w:r>
      <w:r w:rsidR="007871A8">
        <w:t xml:space="preserve"> </w:t>
      </w:r>
      <w:r w:rsidR="00FD2CCC" w:rsidRPr="00FD2CCC">
        <w:t>The model established by BRCA, UCEC, and OV using clinical variables has significant predictive power compared to the models established using only molecular data.</w:t>
      </w:r>
      <w:r w:rsidR="00FD2CCC">
        <w:t xml:space="preserve"> </w:t>
      </w:r>
      <w:r w:rsidR="00FD2CCC" w:rsidRPr="00FD2CCC">
        <w:t xml:space="preserve">For the CESC, a model built </w:t>
      </w:r>
      <w:r w:rsidR="00FD2CCC">
        <w:t>by</w:t>
      </w:r>
      <w:r w:rsidR="00FD2CCC" w:rsidRPr="00FD2CCC">
        <w:t xml:space="preserve"> integrating clinical variables and molecular data has a higher predictive power than models built using only clinical variables.</w:t>
      </w:r>
      <w:r w:rsidR="00FD2CCC">
        <w:t xml:space="preserve"> </w:t>
      </w:r>
      <w:r w:rsidR="00CC6142" w:rsidRPr="00CC6142">
        <w:t>In CESC, the predicted c-index of the cox model constructed by DNA methylation+clinical was 8.73% higher than that of the classical cox model (0.612 vs. 0.562, Wilcoxon sign</w:t>
      </w:r>
      <w:r w:rsidR="00CC6142">
        <w:t xml:space="preserve">ed rank test, P=1.95e-4.). </w:t>
      </w:r>
      <w:r w:rsidR="002D10F7">
        <w:t xml:space="preserve">In addition, </w:t>
      </w:r>
      <w:r w:rsidR="002D10F7" w:rsidRPr="00CC6142">
        <w:t>the predicted c-index of the cox model constructed by</w:t>
      </w:r>
      <w:r w:rsidR="002D10F7">
        <w:t xml:space="preserve"> </w:t>
      </w:r>
      <w:r w:rsidR="002D10F7" w:rsidRPr="002D10F7">
        <w:t>miRNA+clinical</w:t>
      </w:r>
      <w:r w:rsidR="002D10F7">
        <w:t xml:space="preserve"> </w:t>
      </w:r>
      <w:r w:rsidR="002D10F7" w:rsidRPr="002D10F7">
        <w:t>increased by 15.03% (0.647 versus 0.562, Wilcoxon signed rank test, pvalue = 3.536e-10)</w:t>
      </w:r>
      <w:r w:rsidR="002D10F7">
        <w:t xml:space="preserve">. </w:t>
      </w:r>
      <w:r w:rsidR="001B0C84">
        <w:t>T</w:t>
      </w:r>
      <w:r w:rsidR="002D10F7">
        <w:t xml:space="preserve">he predicted c-index of the rsf model constructed by miRNA+clinical </w:t>
      </w:r>
      <w:r w:rsidR="002D10F7" w:rsidRPr="002D10F7">
        <w:t xml:space="preserve">was increased by 11.3% (0.695 vs. 0.625, Wilcoxon signed rank test, pvalue = 1.913e-09) compared to the rsf model constructed using only the clinical </w:t>
      </w:r>
      <w:r w:rsidR="001B0C84">
        <w:t>data</w:t>
      </w:r>
      <w:r w:rsidR="002D10F7">
        <w:t xml:space="preserve">. </w:t>
      </w:r>
      <w:r w:rsidR="001B0C84">
        <w:t xml:space="preserve">The predicted c-index of the cox model constructed by </w:t>
      </w:r>
      <w:r w:rsidR="001B0C84" w:rsidRPr="001B0C84">
        <w:t xml:space="preserve">mRNA+clinical increased by 16.6% (0.656 vs. 0.562, Wilcoxon signed rank test, pvalue = 4.506e-10) compared to the cox model </w:t>
      </w:r>
      <w:r w:rsidR="001B0C84">
        <w:t>using</w:t>
      </w:r>
      <w:r w:rsidR="001B0C84" w:rsidRPr="001B0C84">
        <w:t xml:space="preserve"> only the </w:t>
      </w:r>
      <w:r w:rsidR="001B0C84">
        <w:t>clinical data.</w:t>
      </w:r>
      <w:r w:rsidR="001E06D5">
        <w:t xml:space="preserve"> The predicted c-index of the rsf model constructed by </w:t>
      </w:r>
      <w:r w:rsidR="001B0C84" w:rsidRPr="001B0C84">
        <w:t>mRNA+clinical</w:t>
      </w:r>
      <w:r w:rsidR="001E06D5">
        <w:t xml:space="preserve"> was </w:t>
      </w:r>
      <w:r w:rsidR="001E06D5" w:rsidRPr="001B0C84">
        <w:t>increase</w:t>
      </w:r>
      <w:r w:rsidR="001E06D5">
        <w:t>d</w:t>
      </w:r>
      <w:r w:rsidR="001E06D5" w:rsidRPr="001B0C84">
        <w:t xml:space="preserve"> </w:t>
      </w:r>
      <w:r w:rsidR="001E06D5">
        <w:t>by</w:t>
      </w:r>
      <w:r w:rsidR="001E06D5" w:rsidRPr="001B0C84">
        <w:t xml:space="preserve"> 5.9% (0.662 versus 0.625, Wilcoxon signe</w:t>
      </w:r>
      <w:r w:rsidR="001E06D5">
        <w:t>d rank test, pvalue = 0.001019) c</w:t>
      </w:r>
      <w:r w:rsidR="001B0C84" w:rsidRPr="001B0C84">
        <w:t>ompared to the rsf model constructed using only clinical</w:t>
      </w:r>
      <w:r w:rsidR="001E06D5">
        <w:t>.</w:t>
      </w:r>
      <w:r w:rsidR="001B0C84" w:rsidRPr="001B0C84">
        <w:t xml:space="preserve"> </w:t>
      </w:r>
    </w:p>
    <w:p w:rsidR="009A04ED" w:rsidRPr="00526727" w:rsidRDefault="009A04ED" w:rsidP="009A04ED">
      <w:pPr>
        <w:spacing w:beforeLines="50" w:before="156"/>
        <w:ind w:firstLine="420"/>
        <w:rPr>
          <w:color w:val="FFC000"/>
        </w:rPr>
      </w:pPr>
      <w:r w:rsidRPr="00526727">
        <w:rPr>
          <w:rFonts w:hint="eastAsia"/>
          <w:color w:val="FFC000"/>
        </w:rPr>
        <w:t>为了研究整合</w:t>
      </w:r>
      <w:r w:rsidRPr="00526727">
        <w:rPr>
          <w:color w:val="FFC000"/>
        </w:rPr>
        <w:t>分子数据</w:t>
      </w:r>
      <w:r w:rsidRPr="00526727">
        <w:rPr>
          <w:rFonts w:hint="eastAsia"/>
          <w:color w:val="FFC000"/>
        </w:rPr>
        <w:t>与</w:t>
      </w:r>
      <w:r w:rsidRPr="00526727">
        <w:rPr>
          <w:color w:val="FFC000"/>
        </w:rPr>
        <w:t>临床变量</w:t>
      </w:r>
      <w:r w:rsidRPr="00526727">
        <w:rPr>
          <w:rFonts w:hint="eastAsia"/>
          <w:color w:val="FFC000"/>
        </w:rPr>
        <w:t>所构建</w:t>
      </w:r>
      <w:r w:rsidRPr="00526727">
        <w:rPr>
          <w:color w:val="FFC000"/>
        </w:rPr>
        <w:t>的模型</w:t>
      </w:r>
      <w:r w:rsidRPr="00526727">
        <w:rPr>
          <w:rFonts w:hint="eastAsia"/>
          <w:color w:val="FFC000"/>
        </w:rPr>
        <w:t>是否</w:t>
      </w:r>
      <w:r w:rsidRPr="00526727">
        <w:rPr>
          <w:color w:val="FFC000"/>
        </w:rPr>
        <w:t>优于仅使用临床</w:t>
      </w:r>
      <w:r w:rsidRPr="00526727">
        <w:rPr>
          <w:rFonts w:hint="eastAsia"/>
          <w:color w:val="FFC000"/>
        </w:rPr>
        <w:t>变量</w:t>
      </w:r>
      <w:r w:rsidRPr="00526727">
        <w:rPr>
          <w:color w:val="FFC000"/>
        </w:rPr>
        <w:t>构建的模型，</w:t>
      </w:r>
      <w:r w:rsidRPr="00526727">
        <w:rPr>
          <w:rFonts w:hint="eastAsia"/>
          <w:color w:val="FFC000"/>
        </w:rPr>
        <w:t>我们分别对</w:t>
      </w:r>
      <w:r w:rsidRPr="00526727">
        <w:rPr>
          <w:color w:val="FFC000"/>
        </w:rPr>
        <w:t>每种癌症的分子数据分别于临床</w:t>
      </w:r>
      <w:r w:rsidRPr="00526727">
        <w:rPr>
          <w:rFonts w:hint="eastAsia"/>
          <w:color w:val="FFC000"/>
        </w:rPr>
        <w:t>变量</w:t>
      </w:r>
      <w:r w:rsidRPr="00526727">
        <w:rPr>
          <w:color w:val="FFC000"/>
        </w:rPr>
        <w:t>结合，构建模型并使用测试</w:t>
      </w:r>
      <w:r w:rsidRPr="00526727">
        <w:rPr>
          <w:rFonts w:hint="eastAsia"/>
          <w:color w:val="FFC000"/>
        </w:rPr>
        <w:t>数据集</w:t>
      </w:r>
      <w:r w:rsidRPr="00526727">
        <w:rPr>
          <w:color w:val="FFC000"/>
        </w:rPr>
        <w:t>计算c-index</w:t>
      </w:r>
      <w:r w:rsidRPr="00526727">
        <w:rPr>
          <w:rFonts w:hint="eastAsia"/>
          <w:color w:val="FFC000"/>
        </w:rPr>
        <w:t>。我们</w:t>
      </w:r>
      <w:r w:rsidRPr="00526727">
        <w:rPr>
          <w:color w:val="FFC000"/>
        </w:rPr>
        <w:t>发现蛋白组学与</w:t>
      </w:r>
      <w:r w:rsidRPr="00526727">
        <w:rPr>
          <w:rFonts w:hint="eastAsia"/>
          <w:color w:val="FFC000"/>
        </w:rPr>
        <w:t>基因组学在CESC中</w:t>
      </w:r>
      <w:r w:rsidRPr="00526727">
        <w:rPr>
          <w:color w:val="FFC000"/>
        </w:rPr>
        <w:t>，对于模型的预后能力有</w:t>
      </w:r>
      <w:r w:rsidRPr="00526727">
        <w:rPr>
          <w:rFonts w:hint="eastAsia"/>
          <w:color w:val="FFC000"/>
        </w:rPr>
        <w:t>促进作用</w:t>
      </w:r>
      <w:r w:rsidRPr="00526727">
        <w:rPr>
          <w:color w:val="FFC000"/>
        </w:rPr>
        <w:t>。</w:t>
      </w:r>
      <w:r w:rsidRPr="00526727">
        <w:rPr>
          <w:rFonts w:hint="eastAsia"/>
          <w:color w:val="FFC000"/>
        </w:rPr>
        <w:t>BRCA、UCEC、OV使用临床变量建立</w:t>
      </w:r>
      <w:r w:rsidRPr="00526727">
        <w:rPr>
          <w:color w:val="FFC000"/>
        </w:rPr>
        <w:t>的</w:t>
      </w:r>
      <w:r w:rsidRPr="00526727">
        <w:rPr>
          <w:rFonts w:hint="eastAsia"/>
          <w:color w:val="FFC000"/>
        </w:rPr>
        <w:t>模型相对于</w:t>
      </w:r>
      <w:r w:rsidRPr="00526727">
        <w:rPr>
          <w:color w:val="FFC000"/>
        </w:rPr>
        <w:t>仅适用分子数据建立的模型，有显著的</w:t>
      </w:r>
      <w:r w:rsidRPr="00526727">
        <w:rPr>
          <w:rFonts w:hint="eastAsia"/>
          <w:color w:val="FFC000"/>
        </w:rPr>
        <w:t>预测能力。而对于</w:t>
      </w:r>
      <w:r w:rsidRPr="00526727">
        <w:rPr>
          <w:color w:val="FFC000"/>
        </w:rPr>
        <w:t>CESC来说，整合临床变量与分子数据建立的模型比仅使用临床变量建立的模型有更高的预测能力。</w:t>
      </w:r>
      <w:r w:rsidRPr="00526727">
        <w:rPr>
          <w:rFonts w:hint="eastAsia"/>
          <w:color w:val="FFC000"/>
        </w:rPr>
        <w:t xml:space="preserve">在CESC中，DNA </w:t>
      </w:r>
      <w:r w:rsidRPr="00526727">
        <w:rPr>
          <w:color w:val="FFC000"/>
        </w:rPr>
        <w:t>methylation+clinical</w:t>
      </w:r>
      <w:r w:rsidRPr="00526727">
        <w:rPr>
          <w:rFonts w:hint="eastAsia"/>
          <w:color w:val="FFC000"/>
        </w:rPr>
        <w:t>构建</w:t>
      </w:r>
      <w:r w:rsidRPr="00526727">
        <w:rPr>
          <w:color w:val="FFC000"/>
        </w:rPr>
        <w:t>的</w:t>
      </w:r>
      <w:r w:rsidRPr="00526727">
        <w:rPr>
          <w:rFonts w:hint="eastAsia"/>
          <w:color w:val="FFC000"/>
        </w:rPr>
        <w:t>cox</w:t>
      </w:r>
      <w:r w:rsidRPr="00526727">
        <w:rPr>
          <w:color w:val="FFC000"/>
        </w:rPr>
        <w:t>模型预测的c-index相对于clinical</w:t>
      </w:r>
      <w:r w:rsidRPr="00526727">
        <w:rPr>
          <w:rFonts w:hint="eastAsia"/>
          <w:color w:val="FFC000"/>
        </w:rPr>
        <w:t>构建</w:t>
      </w:r>
      <w:r w:rsidRPr="00526727">
        <w:rPr>
          <w:color w:val="FFC000"/>
        </w:rPr>
        <w:t>的cox模型提高了</w:t>
      </w:r>
      <w:r w:rsidRPr="00526727">
        <w:rPr>
          <w:rFonts w:hint="eastAsia"/>
          <w:color w:val="FFC000"/>
        </w:rPr>
        <w:t>8.73</w:t>
      </w:r>
      <w:r w:rsidRPr="00526727">
        <w:rPr>
          <w:color w:val="FFC000"/>
        </w:rPr>
        <w:t>%</w:t>
      </w:r>
      <w:r w:rsidRPr="00526727">
        <w:rPr>
          <w:rFonts w:hint="eastAsia"/>
          <w:color w:val="FFC000"/>
        </w:rPr>
        <w:t>（</w:t>
      </w:r>
      <w:r w:rsidRPr="00526727">
        <w:rPr>
          <w:color w:val="FFC000"/>
        </w:rPr>
        <w:t>0.612</w:t>
      </w:r>
      <w:r w:rsidRPr="00526727">
        <w:rPr>
          <w:rFonts w:hint="eastAsia"/>
          <w:color w:val="FFC000"/>
        </w:rPr>
        <w:t>对0.562，W</w:t>
      </w:r>
      <w:r w:rsidRPr="00526727">
        <w:rPr>
          <w:color w:val="FFC000"/>
        </w:rPr>
        <w:t>ilcoxon符号秩和检验</w:t>
      </w:r>
      <w:r w:rsidRPr="00526727">
        <w:rPr>
          <w:rFonts w:hint="eastAsia"/>
          <w:color w:val="FFC000"/>
        </w:rPr>
        <w:t>（W</w:t>
      </w:r>
      <w:r w:rsidRPr="00526727">
        <w:rPr>
          <w:color w:val="FFC000"/>
        </w:rPr>
        <w:t>ilcoxon signed rank test，pvalue=1.95e-4</w:t>
      </w:r>
      <w:r w:rsidRPr="00526727">
        <w:rPr>
          <w:rFonts w:hint="eastAsia"/>
          <w:color w:val="FFC000"/>
        </w:rPr>
        <w:t>）。miRNA</w:t>
      </w:r>
      <w:r w:rsidRPr="00526727">
        <w:rPr>
          <w:color w:val="FFC000"/>
        </w:rPr>
        <w:t>+clinical构建的</w:t>
      </w:r>
      <w:r w:rsidRPr="00526727">
        <w:rPr>
          <w:rFonts w:hint="eastAsia"/>
          <w:color w:val="FFC000"/>
        </w:rPr>
        <w:t>cox</w:t>
      </w:r>
      <w:r w:rsidRPr="00526727">
        <w:rPr>
          <w:color w:val="FFC000"/>
        </w:rPr>
        <w:t>模型预测的c-index相对于仅使用clinical构建的</w:t>
      </w:r>
      <w:r w:rsidRPr="00526727">
        <w:rPr>
          <w:rFonts w:hint="eastAsia"/>
          <w:color w:val="FFC000"/>
        </w:rPr>
        <w:t>cox</w:t>
      </w:r>
      <w:r w:rsidRPr="00526727">
        <w:rPr>
          <w:color w:val="FFC000"/>
        </w:rPr>
        <w:t>模型</w:t>
      </w:r>
      <w:r w:rsidRPr="00526727">
        <w:rPr>
          <w:rFonts w:hint="eastAsia"/>
          <w:color w:val="FFC000"/>
        </w:rPr>
        <w:t>，</w:t>
      </w:r>
      <w:r w:rsidRPr="00526727">
        <w:rPr>
          <w:color w:val="FFC000"/>
        </w:rPr>
        <w:t>提高了15.03%（</w:t>
      </w:r>
      <w:r w:rsidRPr="00526727">
        <w:rPr>
          <w:rFonts w:hint="eastAsia"/>
          <w:color w:val="FFC000"/>
        </w:rPr>
        <w:t>0.64</w:t>
      </w:r>
      <w:r w:rsidRPr="00526727">
        <w:rPr>
          <w:color w:val="FFC000"/>
        </w:rPr>
        <w:t>7</w:t>
      </w:r>
      <w:r w:rsidRPr="00526727">
        <w:rPr>
          <w:rFonts w:hint="eastAsia"/>
          <w:color w:val="FFC000"/>
        </w:rPr>
        <w:t>对0.562，W</w:t>
      </w:r>
      <w:r w:rsidRPr="00526727">
        <w:rPr>
          <w:color w:val="FFC000"/>
        </w:rPr>
        <w:t>ilcoxon</w:t>
      </w:r>
      <w:r w:rsidRPr="00526727">
        <w:rPr>
          <w:rFonts w:hint="eastAsia"/>
          <w:color w:val="FFC000"/>
        </w:rPr>
        <w:t>符号秩和检验</w:t>
      </w:r>
      <w:r w:rsidRPr="00526727">
        <w:rPr>
          <w:color w:val="FFC000"/>
        </w:rPr>
        <w:t>，pvalue= 3.536e-10）</w:t>
      </w:r>
      <w:r w:rsidRPr="00526727">
        <w:rPr>
          <w:rFonts w:hint="eastAsia"/>
          <w:color w:val="FFC000"/>
        </w:rPr>
        <w:t>，</w:t>
      </w:r>
      <w:r w:rsidRPr="00526727">
        <w:rPr>
          <w:color w:val="FFC000"/>
        </w:rPr>
        <w:t>而miRNA+clinical</w:t>
      </w:r>
      <w:r w:rsidRPr="00526727">
        <w:rPr>
          <w:rFonts w:hint="eastAsia"/>
          <w:color w:val="FFC000"/>
        </w:rPr>
        <w:t>构建</w:t>
      </w:r>
      <w:r w:rsidRPr="00526727">
        <w:rPr>
          <w:color w:val="FFC000"/>
        </w:rPr>
        <w:t>的rsf模型的c-index相对于仅使用clinical</w:t>
      </w:r>
      <w:r w:rsidRPr="00526727">
        <w:rPr>
          <w:rFonts w:hint="eastAsia"/>
          <w:color w:val="FFC000"/>
        </w:rPr>
        <w:t>构建</w:t>
      </w:r>
      <w:r w:rsidRPr="00526727">
        <w:rPr>
          <w:color w:val="FFC000"/>
        </w:rPr>
        <w:t>的rsf模型，均值提高了</w:t>
      </w:r>
      <w:r w:rsidRPr="00526727">
        <w:rPr>
          <w:rFonts w:hint="eastAsia"/>
          <w:color w:val="FFC000"/>
        </w:rPr>
        <w:t>11.3</w:t>
      </w:r>
      <w:r w:rsidRPr="00526727">
        <w:rPr>
          <w:color w:val="FFC000"/>
        </w:rPr>
        <w:t>%（</w:t>
      </w:r>
      <w:r w:rsidRPr="00526727">
        <w:rPr>
          <w:rFonts w:hint="eastAsia"/>
          <w:color w:val="FFC000"/>
        </w:rPr>
        <w:t>0.695对0.625，</w:t>
      </w:r>
      <w:r w:rsidRPr="00526727">
        <w:rPr>
          <w:color w:val="FFC000"/>
        </w:rPr>
        <w:t>Wilcoxon</w:t>
      </w:r>
      <w:r w:rsidRPr="00526727">
        <w:rPr>
          <w:rFonts w:hint="eastAsia"/>
          <w:color w:val="FFC000"/>
        </w:rPr>
        <w:t>符号秩和检验，</w:t>
      </w:r>
      <w:r w:rsidRPr="00526727">
        <w:rPr>
          <w:color w:val="FFC000"/>
        </w:rPr>
        <w:t>pvalue= 1.913e-09）</w:t>
      </w:r>
      <w:r w:rsidRPr="00526727">
        <w:rPr>
          <w:rFonts w:hint="eastAsia"/>
          <w:color w:val="FFC000"/>
        </w:rPr>
        <w:t xml:space="preserve">； </w:t>
      </w:r>
      <w:r w:rsidRPr="00526727">
        <w:rPr>
          <w:color w:val="FFC000"/>
        </w:rPr>
        <w:t>mRNA+clinical</w:t>
      </w:r>
      <w:r w:rsidRPr="00526727">
        <w:rPr>
          <w:rFonts w:hint="eastAsia"/>
          <w:color w:val="FFC000"/>
        </w:rPr>
        <w:t>构建</w:t>
      </w:r>
      <w:r w:rsidRPr="00526727">
        <w:rPr>
          <w:color w:val="FFC000"/>
        </w:rPr>
        <w:t>的</w:t>
      </w:r>
      <w:r w:rsidRPr="00526727">
        <w:rPr>
          <w:rFonts w:hint="eastAsia"/>
          <w:color w:val="FFC000"/>
        </w:rPr>
        <w:t>cox</w:t>
      </w:r>
      <w:r w:rsidRPr="00526727">
        <w:rPr>
          <w:color w:val="FFC000"/>
        </w:rPr>
        <w:t>模型预测的c-index相</w:t>
      </w:r>
      <w:r w:rsidRPr="00526727">
        <w:rPr>
          <w:rFonts w:hint="eastAsia"/>
          <w:color w:val="FFC000"/>
        </w:rPr>
        <w:t>比</w:t>
      </w:r>
      <w:r w:rsidRPr="00526727">
        <w:rPr>
          <w:color w:val="FFC000"/>
        </w:rPr>
        <w:t>仅使用clinical构建的</w:t>
      </w:r>
      <w:r w:rsidRPr="00526727">
        <w:rPr>
          <w:rFonts w:hint="eastAsia"/>
          <w:color w:val="FFC000"/>
        </w:rPr>
        <w:t>cox</w:t>
      </w:r>
      <w:r w:rsidRPr="00526727">
        <w:rPr>
          <w:color w:val="FFC000"/>
        </w:rPr>
        <w:t>模型，提高了16.6%（</w:t>
      </w:r>
      <w:r w:rsidRPr="00526727">
        <w:rPr>
          <w:rFonts w:hint="eastAsia"/>
          <w:color w:val="FFC000"/>
        </w:rPr>
        <w:t>0.65</w:t>
      </w:r>
      <w:r w:rsidRPr="00526727">
        <w:rPr>
          <w:color w:val="FFC000"/>
        </w:rPr>
        <w:t>6</w:t>
      </w:r>
      <w:r w:rsidRPr="00526727">
        <w:rPr>
          <w:rFonts w:hint="eastAsia"/>
          <w:color w:val="FFC000"/>
        </w:rPr>
        <w:t>对0.562，</w:t>
      </w:r>
      <w:r w:rsidRPr="00526727">
        <w:rPr>
          <w:color w:val="FFC000"/>
        </w:rPr>
        <w:t>Wilcoxon</w:t>
      </w:r>
      <w:r w:rsidRPr="00526727">
        <w:rPr>
          <w:rFonts w:hint="eastAsia"/>
          <w:color w:val="FFC000"/>
        </w:rPr>
        <w:t>符号秩和检验</w:t>
      </w:r>
      <w:r w:rsidRPr="00526727">
        <w:rPr>
          <w:color w:val="FFC000"/>
        </w:rPr>
        <w:t>，pvalue= 4.506e-10）</w:t>
      </w:r>
      <w:r w:rsidRPr="00526727">
        <w:rPr>
          <w:rFonts w:hint="eastAsia"/>
          <w:color w:val="FFC000"/>
        </w:rPr>
        <w:t>。</w:t>
      </w:r>
      <w:r w:rsidRPr="00526727">
        <w:rPr>
          <w:color w:val="FFC000"/>
        </w:rPr>
        <w:t>mRNA+clinical</w:t>
      </w:r>
      <w:r w:rsidRPr="00526727">
        <w:rPr>
          <w:rFonts w:hint="eastAsia"/>
          <w:color w:val="FFC000"/>
        </w:rPr>
        <w:t>构建</w:t>
      </w:r>
      <w:r w:rsidRPr="00526727">
        <w:rPr>
          <w:color w:val="FFC000"/>
        </w:rPr>
        <w:t>的rsf模型预测的c-index相</w:t>
      </w:r>
      <w:r w:rsidRPr="00526727">
        <w:rPr>
          <w:rFonts w:hint="eastAsia"/>
          <w:color w:val="FFC000"/>
        </w:rPr>
        <w:t>比</w:t>
      </w:r>
      <w:r w:rsidRPr="00526727">
        <w:rPr>
          <w:color w:val="FFC000"/>
        </w:rPr>
        <w:t>仅使用clinical构建的rsf模型，提高了</w:t>
      </w:r>
      <w:r w:rsidRPr="00526727">
        <w:rPr>
          <w:rFonts w:hint="eastAsia"/>
          <w:color w:val="FFC000"/>
        </w:rPr>
        <w:t>5.9</w:t>
      </w:r>
      <w:r w:rsidRPr="00526727">
        <w:rPr>
          <w:color w:val="FFC000"/>
        </w:rPr>
        <w:t>%</w:t>
      </w:r>
      <w:r w:rsidRPr="00526727">
        <w:rPr>
          <w:rFonts w:hint="eastAsia"/>
          <w:color w:val="FFC000"/>
        </w:rPr>
        <w:t>（0.662对0.625，</w:t>
      </w:r>
      <w:r w:rsidRPr="00526727">
        <w:rPr>
          <w:color w:val="FFC000"/>
        </w:rPr>
        <w:t>Wilcoxon</w:t>
      </w:r>
      <w:r w:rsidRPr="00526727">
        <w:rPr>
          <w:rFonts w:hint="eastAsia"/>
          <w:color w:val="FFC000"/>
        </w:rPr>
        <w:t>符号秩和检验</w:t>
      </w:r>
      <w:r w:rsidRPr="00526727">
        <w:rPr>
          <w:color w:val="FFC000"/>
        </w:rPr>
        <w:t>，pvalue= 0.001019</w:t>
      </w:r>
      <w:r w:rsidRPr="00526727">
        <w:rPr>
          <w:rFonts w:hint="eastAsia"/>
          <w:color w:val="FFC000"/>
        </w:rPr>
        <w:t>）。</w:t>
      </w:r>
    </w:p>
    <w:p w:rsidR="009A04ED" w:rsidRDefault="00AE51A7" w:rsidP="00D94075">
      <w:pPr>
        <w:spacing w:beforeLines="50" w:before="156"/>
        <w:ind w:firstLine="420"/>
        <w:rPr>
          <w:color w:val="FF0000"/>
        </w:rPr>
      </w:pPr>
      <w:r w:rsidRPr="00AE51A7">
        <w:rPr>
          <w:rFonts w:hint="eastAsia"/>
          <w:color w:val="FF0000"/>
        </w:rPr>
        <w:t>我们对比</w:t>
      </w:r>
      <w:r w:rsidRPr="00AE51A7">
        <w:rPr>
          <w:color w:val="FF0000"/>
        </w:rPr>
        <w:t>了各种情况构建模型的c-index，</w:t>
      </w:r>
      <w:r>
        <w:rPr>
          <w:rFonts w:hint="eastAsia"/>
          <w:color w:val="FF0000"/>
        </w:rPr>
        <w:t>发现</w:t>
      </w:r>
      <w:r>
        <w:rPr>
          <w:color w:val="FF0000"/>
        </w:rPr>
        <w:t>除</w:t>
      </w:r>
      <w:r>
        <w:rPr>
          <w:rFonts w:hint="eastAsia"/>
          <w:color w:val="FF0000"/>
        </w:rPr>
        <w:t>CESC以外</w:t>
      </w:r>
      <w:r>
        <w:rPr>
          <w:color w:val="FF0000"/>
        </w:rPr>
        <w:t>，</w:t>
      </w:r>
      <w:r>
        <w:rPr>
          <w:rFonts w:hint="eastAsia"/>
          <w:color w:val="FF0000"/>
        </w:rPr>
        <w:t>BR</w:t>
      </w:r>
      <w:r>
        <w:rPr>
          <w:color w:val="FF0000"/>
        </w:rPr>
        <w:t xml:space="preserve">CA, </w:t>
      </w:r>
      <w:r>
        <w:rPr>
          <w:rFonts w:hint="eastAsia"/>
          <w:color w:val="FF0000"/>
        </w:rPr>
        <w:t>UCEC和OV的</w:t>
      </w:r>
      <w:r>
        <w:rPr>
          <w:color w:val="FF0000"/>
        </w:rPr>
        <w:t>仅使用临床数据性能最高</w:t>
      </w:r>
      <w:r w:rsidR="00C97EE3">
        <w:rPr>
          <w:rFonts w:hint="eastAsia"/>
          <w:color w:val="FF0000"/>
        </w:rPr>
        <w:t>。</w:t>
      </w:r>
      <w:r w:rsidR="00E06FFD">
        <w:rPr>
          <w:color w:val="FF0000"/>
        </w:rPr>
        <w:t>BRCA</w:t>
      </w:r>
      <w:r w:rsidR="00E06FFD">
        <w:rPr>
          <w:rFonts w:hint="eastAsia"/>
          <w:color w:val="FF0000"/>
        </w:rPr>
        <w:t>的</w:t>
      </w:r>
      <w:r w:rsidR="00E06FFD">
        <w:rPr>
          <w:color w:val="FF0000"/>
        </w:rPr>
        <w:t>clinical</w:t>
      </w:r>
      <w:r w:rsidR="00E06FFD">
        <w:rPr>
          <w:rFonts w:hint="eastAsia"/>
          <w:color w:val="FF0000"/>
        </w:rPr>
        <w:t>的</w:t>
      </w:r>
      <w:r w:rsidR="00E06FFD">
        <w:rPr>
          <w:color w:val="FF0000"/>
        </w:rPr>
        <w:t>cox模型的</w:t>
      </w:r>
      <w:r w:rsidR="00E06FFD">
        <w:rPr>
          <w:rFonts w:hint="eastAsia"/>
          <w:color w:val="FF0000"/>
        </w:rPr>
        <w:t>c-index</w:t>
      </w:r>
      <w:r w:rsidR="00E06FFD">
        <w:rPr>
          <w:color w:val="FF0000"/>
        </w:rPr>
        <w:t>中位数为</w:t>
      </w:r>
      <w:r w:rsidR="00E06FFD">
        <w:rPr>
          <w:rFonts w:hint="eastAsia"/>
          <w:color w:val="FF0000"/>
        </w:rPr>
        <w:t xml:space="preserve">0.745158， </w:t>
      </w:r>
      <w:r w:rsidR="00E06FFD">
        <w:rPr>
          <w:color w:val="FF0000"/>
        </w:rPr>
        <w:t>rsf模型的c-index中位数为</w:t>
      </w:r>
      <w:r w:rsidR="00E06FFD">
        <w:rPr>
          <w:rFonts w:hint="eastAsia"/>
          <w:color w:val="FF0000"/>
        </w:rPr>
        <w:t>0.745261。U</w:t>
      </w:r>
      <w:r w:rsidR="00E06FFD">
        <w:rPr>
          <w:color w:val="FF0000"/>
        </w:rPr>
        <w:t>CEC</w:t>
      </w:r>
      <w:r w:rsidR="00E06FFD">
        <w:rPr>
          <w:rFonts w:hint="eastAsia"/>
          <w:color w:val="FF0000"/>
        </w:rPr>
        <w:t>的clinic</w:t>
      </w:r>
      <w:r w:rsidR="00E06FFD">
        <w:rPr>
          <w:color w:val="FF0000"/>
        </w:rPr>
        <w:t>al的cox模型中位数为</w:t>
      </w:r>
      <w:r w:rsidR="00E06FFD">
        <w:rPr>
          <w:rFonts w:hint="eastAsia"/>
          <w:color w:val="FF0000"/>
        </w:rPr>
        <w:t>0.</w:t>
      </w:r>
      <w:r w:rsidR="00E06FFD">
        <w:rPr>
          <w:color w:val="FF0000"/>
        </w:rPr>
        <w:t>782898, rsf</w:t>
      </w:r>
      <w:r w:rsidR="00E06FFD">
        <w:rPr>
          <w:rFonts w:hint="eastAsia"/>
          <w:color w:val="FF0000"/>
        </w:rPr>
        <w:t>模型</w:t>
      </w:r>
      <w:r w:rsidR="00E06FFD">
        <w:rPr>
          <w:color w:val="FF0000"/>
        </w:rPr>
        <w:t>的中位数</w:t>
      </w:r>
      <w:r w:rsidR="00E06FFD">
        <w:rPr>
          <w:rFonts w:hint="eastAsia"/>
          <w:color w:val="FF0000"/>
        </w:rPr>
        <w:t xml:space="preserve">为0.770794. </w:t>
      </w:r>
      <w:r w:rsidR="00E06FFD">
        <w:rPr>
          <w:color w:val="FF0000"/>
        </w:rPr>
        <w:t>OV</w:t>
      </w:r>
      <w:r w:rsidR="00E06FFD">
        <w:rPr>
          <w:rFonts w:hint="eastAsia"/>
          <w:color w:val="FF0000"/>
        </w:rPr>
        <w:t>的</w:t>
      </w:r>
      <w:r w:rsidR="00E06FFD">
        <w:rPr>
          <w:color w:val="FF0000"/>
        </w:rPr>
        <w:t>clinical的cox模型c-index的中位数为</w:t>
      </w:r>
      <w:r w:rsidR="00E06FFD">
        <w:rPr>
          <w:rFonts w:hint="eastAsia"/>
          <w:color w:val="FF0000"/>
        </w:rPr>
        <w:t xml:space="preserve">0.619679. </w:t>
      </w:r>
      <w:r w:rsidR="00C97EE3">
        <w:rPr>
          <w:rFonts w:hint="eastAsia"/>
          <w:color w:val="FF0000"/>
        </w:rPr>
        <w:t>如</w:t>
      </w:r>
      <w:ins w:id="0" w:author="sang" w:date="2018-07-26T22:56:00Z">
        <w:r w:rsidR="00531261">
          <w:rPr>
            <w:rFonts w:hint="eastAsia"/>
            <w:color w:val="FF0000"/>
          </w:rPr>
          <w:t>图</w:t>
        </w:r>
      </w:ins>
      <w:del w:id="1" w:author="sang" w:date="2018-07-26T22:56:00Z">
        <w:r w:rsidR="00C97EE3" w:rsidDel="00531261">
          <w:rPr>
            <w:rFonts w:hint="eastAsia"/>
            <w:color w:val="FF0000"/>
          </w:rPr>
          <w:delText>附表</w:delText>
        </w:r>
      </w:del>
      <w:r w:rsidR="00C97EE3">
        <w:rPr>
          <w:rFonts w:hint="eastAsia"/>
          <w:color w:val="FF0000"/>
        </w:rPr>
        <w:t xml:space="preserve">2.1, 2.2, </w:t>
      </w:r>
      <w:r w:rsidR="00C97EE3">
        <w:rPr>
          <w:color w:val="FF0000"/>
        </w:rPr>
        <w:t>2.3</w:t>
      </w:r>
      <w:r w:rsidR="00C97EE3">
        <w:rPr>
          <w:rFonts w:hint="eastAsia"/>
          <w:color w:val="FF0000"/>
        </w:rPr>
        <w:t>所示</w:t>
      </w:r>
      <w:r w:rsidR="00C97EE3">
        <w:rPr>
          <w:color w:val="FF0000"/>
        </w:rPr>
        <w:t>。</w:t>
      </w: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jc w:val="center"/>
        <w:rPr>
          <w:color w:val="FF0000"/>
        </w:rPr>
      </w:pPr>
      <w:del w:id="2" w:author="sang" w:date="2018-07-26T22:56:00Z">
        <w:r w:rsidDel="00531261">
          <w:rPr>
            <w:color w:val="FF0000"/>
          </w:rPr>
          <w:delText>T</w:delText>
        </w:r>
        <w:r w:rsidDel="00531261">
          <w:rPr>
            <w:rFonts w:hint="eastAsia"/>
            <w:color w:val="FF0000"/>
          </w:rPr>
          <w:delText>able</w:delText>
        </w:r>
        <w:r w:rsidDel="00531261">
          <w:rPr>
            <w:color w:val="FF0000"/>
          </w:rPr>
          <w:delText xml:space="preserve"> </w:delText>
        </w:r>
      </w:del>
      <w:ins w:id="3" w:author="sang" w:date="2018-07-26T22:56:00Z">
        <w:r w:rsidR="00531261">
          <w:rPr>
            <w:color w:val="FF0000"/>
          </w:rPr>
          <w:t xml:space="preserve">Fig </w:t>
        </w:r>
      </w:ins>
      <w:r>
        <w:rPr>
          <w:color w:val="FF0000"/>
        </w:rPr>
        <w:t>2.1</w:t>
      </w:r>
    </w:p>
    <w:p w:rsidR="00C97EE3" w:rsidRDefault="00C97EE3" w:rsidP="00D94075">
      <w:pPr>
        <w:spacing w:beforeLines="50" w:before="156"/>
        <w:ind w:firstLine="420"/>
        <w:rPr>
          <w:color w:val="FF0000"/>
        </w:rPr>
      </w:pPr>
      <w:r>
        <w:rPr>
          <w:noProof/>
        </w:rPr>
        <w:drawing>
          <wp:inline distT="0" distB="0" distL="0" distR="0" wp14:anchorId="0316B98B" wp14:editId="2BAB2490">
            <wp:extent cx="4572000" cy="2743200"/>
            <wp:effectExtent l="0" t="0" r="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97EE3" w:rsidRDefault="00C97EE3" w:rsidP="00C97EE3">
      <w:pPr>
        <w:spacing w:beforeLines="50" w:before="156"/>
        <w:ind w:firstLine="420"/>
        <w:jc w:val="center"/>
        <w:rPr>
          <w:color w:val="FF0000"/>
        </w:rPr>
      </w:pPr>
      <w:del w:id="4" w:author="sang" w:date="2018-07-26T22:56:00Z">
        <w:r w:rsidDel="00531261">
          <w:rPr>
            <w:color w:val="FF0000"/>
          </w:rPr>
          <w:delText>T</w:delText>
        </w:r>
        <w:r w:rsidDel="00531261">
          <w:rPr>
            <w:rFonts w:hint="eastAsia"/>
            <w:color w:val="FF0000"/>
          </w:rPr>
          <w:delText>able</w:delText>
        </w:r>
        <w:r w:rsidDel="00531261">
          <w:rPr>
            <w:color w:val="FF0000"/>
          </w:rPr>
          <w:delText xml:space="preserve"> </w:delText>
        </w:r>
      </w:del>
      <w:ins w:id="5" w:author="sang" w:date="2018-07-26T22:56:00Z">
        <w:r w:rsidR="00531261">
          <w:rPr>
            <w:color w:val="FF0000"/>
          </w:rPr>
          <w:t xml:space="preserve">Fig </w:t>
        </w:r>
      </w:ins>
      <w:r>
        <w:rPr>
          <w:rFonts w:hint="eastAsia"/>
          <w:color w:val="FF0000"/>
        </w:rPr>
        <w:t>2.2</w:t>
      </w:r>
    </w:p>
    <w:p w:rsidR="00C97EE3" w:rsidRDefault="00C97EE3" w:rsidP="00D94075">
      <w:pPr>
        <w:spacing w:beforeLines="50" w:before="156"/>
        <w:ind w:firstLine="420"/>
        <w:rPr>
          <w:color w:val="FF0000"/>
        </w:rPr>
      </w:pPr>
      <w:r>
        <w:rPr>
          <w:noProof/>
        </w:rPr>
        <w:drawing>
          <wp:inline distT="0" distB="0" distL="0" distR="0" wp14:anchorId="3DB2BD6C" wp14:editId="2C616521">
            <wp:extent cx="4572000" cy="2743200"/>
            <wp:effectExtent l="0" t="0" r="0" b="31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C97EE3">
      <w:pPr>
        <w:spacing w:beforeLines="50" w:before="156"/>
        <w:ind w:firstLine="420"/>
        <w:jc w:val="center"/>
        <w:rPr>
          <w:color w:val="FF0000"/>
        </w:rPr>
      </w:pPr>
      <w:del w:id="6" w:author="sang" w:date="2018-07-26T22:56:00Z">
        <w:r w:rsidDel="00531261">
          <w:rPr>
            <w:color w:val="FF0000"/>
          </w:rPr>
          <w:delText>T</w:delText>
        </w:r>
        <w:r w:rsidDel="00531261">
          <w:rPr>
            <w:rFonts w:hint="eastAsia"/>
            <w:color w:val="FF0000"/>
          </w:rPr>
          <w:delText>able</w:delText>
        </w:r>
        <w:r w:rsidDel="00531261">
          <w:rPr>
            <w:color w:val="FF0000"/>
          </w:rPr>
          <w:delText xml:space="preserve"> </w:delText>
        </w:r>
      </w:del>
      <w:ins w:id="7" w:author="sang" w:date="2018-07-26T22:56:00Z">
        <w:r w:rsidR="00531261">
          <w:rPr>
            <w:color w:val="FF0000"/>
          </w:rPr>
          <w:t xml:space="preserve">Fig </w:t>
        </w:r>
      </w:ins>
      <w:r>
        <w:rPr>
          <w:rFonts w:hint="eastAsia"/>
          <w:color w:val="FF0000"/>
        </w:rPr>
        <w:t>2</w:t>
      </w:r>
      <w:r>
        <w:rPr>
          <w:color w:val="FF0000"/>
        </w:rPr>
        <w:t>.3</w:t>
      </w:r>
    </w:p>
    <w:p w:rsidR="00C97EE3" w:rsidRDefault="00C97EE3" w:rsidP="00D94075">
      <w:pPr>
        <w:spacing w:beforeLines="50" w:before="156"/>
        <w:ind w:firstLine="420"/>
        <w:rPr>
          <w:color w:val="FF0000"/>
        </w:rPr>
      </w:pPr>
      <w:r>
        <w:rPr>
          <w:noProof/>
        </w:rPr>
        <w:drawing>
          <wp:inline distT="0" distB="0" distL="0" distR="0" wp14:anchorId="67AEEF8C" wp14:editId="5E2EB33F">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06FFD" w:rsidRDefault="00A261B6" w:rsidP="00D94075">
      <w:pPr>
        <w:spacing w:beforeLines="50" w:before="156"/>
        <w:ind w:firstLine="420"/>
        <w:rPr>
          <w:color w:val="FF0000"/>
        </w:rPr>
      </w:pPr>
      <w:r>
        <w:rPr>
          <w:rFonts w:hint="eastAsia"/>
          <w:color w:val="FF0000"/>
        </w:rPr>
        <w:t>与仅使用</w:t>
      </w:r>
      <w:r>
        <w:rPr>
          <w:color w:val="FF0000"/>
        </w:rPr>
        <w:t>分子数据构建模型</w:t>
      </w:r>
      <w:r>
        <w:rPr>
          <w:rFonts w:hint="eastAsia"/>
          <w:color w:val="FF0000"/>
        </w:rPr>
        <w:t>相比</w:t>
      </w:r>
      <w:r>
        <w:rPr>
          <w:color w:val="FF0000"/>
        </w:rPr>
        <w:t>，整合了临床</w:t>
      </w:r>
      <w:r>
        <w:rPr>
          <w:rFonts w:hint="eastAsia"/>
          <w:color w:val="FF0000"/>
        </w:rPr>
        <w:t>数据</w:t>
      </w:r>
      <w:r>
        <w:rPr>
          <w:color w:val="FF0000"/>
        </w:rPr>
        <w:t>的模型性能看起来更好。</w:t>
      </w:r>
      <w:r w:rsidR="00033BD8">
        <w:rPr>
          <w:rFonts w:hint="eastAsia"/>
          <w:color w:val="FF0000"/>
        </w:rPr>
        <w:t>最显著</w:t>
      </w:r>
      <w:r w:rsidR="00033BD8">
        <w:rPr>
          <w:color w:val="FF0000"/>
        </w:rPr>
        <w:t>的是</w:t>
      </w:r>
      <w:r w:rsidR="00033BD8">
        <w:rPr>
          <w:rFonts w:hint="eastAsia"/>
          <w:color w:val="FF0000"/>
        </w:rPr>
        <w:t>UCEC</w:t>
      </w:r>
      <w:r w:rsidR="00386E88">
        <w:rPr>
          <w:rFonts w:hint="eastAsia"/>
          <w:color w:val="FF0000"/>
        </w:rPr>
        <w:t>（下图）</w:t>
      </w:r>
      <w:r w:rsidR="00033BD8">
        <w:rPr>
          <w:rFonts w:hint="eastAsia"/>
          <w:color w:val="FF0000"/>
        </w:rPr>
        <w:t>。</w:t>
      </w:r>
      <w:r w:rsidR="005F4468">
        <w:rPr>
          <w:rFonts w:hint="eastAsia"/>
          <w:color w:val="FF0000"/>
        </w:rPr>
        <w:t>C-index提升了0.054</w:t>
      </w:r>
      <w:r w:rsidR="005F4468">
        <w:rPr>
          <w:color w:val="FF0000"/>
        </w:rPr>
        <w:t>-0.178</w:t>
      </w:r>
      <w:r w:rsidR="005F4468">
        <w:rPr>
          <w:rFonts w:hint="eastAsia"/>
          <w:color w:val="FF0000"/>
        </w:rPr>
        <w:t>，</w:t>
      </w:r>
      <w:r w:rsidR="005F4468">
        <w:rPr>
          <w:color w:val="FF0000"/>
        </w:rPr>
        <w:t>提升显著。</w:t>
      </w:r>
    </w:p>
    <w:p w:rsidR="0090542A" w:rsidRDefault="0090542A" w:rsidP="00D94075">
      <w:pPr>
        <w:spacing w:beforeLines="50" w:before="156"/>
        <w:ind w:firstLine="420"/>
        <w:rPr>
          <w:color w:val="FF0000"/>
        </w:rPr>
      </w:pPr>
      <w:r>
        <w:rPr>
          <w:noProof/>
        </w:rPr>
        <w:drawing>
          <wp:inline distT="0" distB="0" distL="0" distR="0" wp14:anchorId="717C80F2" wp14:editId="506BAB77">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75A0E" w:rsidRDefault="00375A0E" w:rsidP="00D94075">
      <w:pPr>
        <w:spacing w:beforeLines="50" w:before="156"/>
        <w:ind w:firstLine="420"/>
        <w:rPr>
          <w:color w:val="FF0000"/>
        </w:rPr>
      </w:pPr>
      <w:r>
        <w:rPr>
          <w:rFonts w:hint="eastAsia"/>
          <w:color w:val="FF0000"/>
        </w:rPr>
        <w:t>我们接着</w:t>
      </w:r>
      <w:r>
        <w:rPr>
          <w:color w:val="FF0000"/>
        </w:rPr>
        <w:t>从</w:t>
      </w:r>
      <w:r>
        <w:rPr>
          <w:rFonts w:hint="eastAsia"/>
          <w:color w:val="FF0000"/>
        </w:rPr>
        <w:t>UCEC的clinical</w:t>
      </w:r>
      <w:r>
        <w:rPr>
          <w:color w:val="FF0000"/>
        </w:rPr>
        <w:t>+miRNA的cox模型中</w:t>
      </w:r>
      <w:r>
        <w:rPr>
          <w:rFonts w:hint="eastAsia"/>
          <w:color w:val="FF0000"/>
        </w:rPr>
        <w:t>对</w:t>
      </w:r>
      <w:r>
        <w:rPr>
          <w:color w:val="FF0000"/>
        </w:rPr>
        <w:t>miRNA进行筛选，得到以下结果：</w:t>
      </w:r>
    </w:p>
    <w:tbl>
      <w:tblPr>
        <w:tblW w:w="7240" w:type="dxa"/>
        <w:jc w:val="center"/>
        <w:tblLook w:val="04A0" w:firstRow="1" w:lastRow="0" w:firstColumn="1" w:lastColumn="0" w:noHBand="0" w:noVBand="1"/>
      </w:tblPr>
      <w:tblGrid>
        <w:gridCol w:w="3500"/>
        <w:gridCol w:w="1600"/>
        <w:gridCol w:w="2140"/>
      </w:tblGrid>
      <w:tr w:rsidR="00855AF8" w:rsidRPr="00855AF8" w:rsidTr="00855AF8">
        <w:trPr>
          <w:trHeight w:val="285"/>
          <w:jc w:val="center"/>
        </w:trPr>
        <w:tc>
          <w:tcPr>
            <w:tcW w:w="3500" w:type="dxa"/>
            <w:tcBorders>
              <w:top w:val="single" w:sz="4" w:space="0" w:color="000000"/>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b/>
                <w:bCs/>
                <w:color w:val="000000"/>
                <w:kern w:val="0"/>
                <w:sz w:val="22"/>
              </w:rPr>
            </w:pPr>
            <w:r w:rsidRPr="00855AF8">
              <w:rPr>
                <w:rFonts w:ascii="等线" w:eastAsia="等线" w:hAnsi="等线" w:cs="宋体" w:hint="eastAsia"/>
                <w:b/>
                <w:bCs/>
                <w:color w:val="000000"/>
                <w:kern w:val="0"/>
                <w:sz w:val="22"/>
              </w:rPr>
              <w:t>miRNA</w:t>
            </w:r>
          </w:p>
        </w:tc>
        <w:tc>
          <w:tcPr>
            <w:tcW w:w="1600" w:type="dxa"/>
            <w:tcBorders>
              <w:top w:val="single" w:sz="4" w:space="0" w:color="000000"/>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b/>
                <w:bCs/>
                <w:color w:val="000000"/>
                <w:kern w:val="0"/>
                <w:sz w:val="22"/>
              </w:rPr>
            </w:pPr>
            <w:r w:rsidRPr="00855AF8">
              <w:rPr>
                <w:rFonts w:ascii="等线" w:eastAsia="等线" w:hAnsi="等线" w:cs="宋体" w:hint="eastAsia"/>
                <w:b/>
                <w:bCs/>
                <w:color w:val="000000"/>
                <w:kern w:val="0"/>
                <w:sz w:val="22"/>
              </w:rPr>
              <w:t>Hazard ratio</w:t>
            </w:r>
          </w:p>
        </w:tc>
        <w:tc>
          <w:tcPr>
            <w:tcW w:w="2140" w:type="dxa"/>
            <w:tcBorders>
              <w:top w:val="single" w:sz="4" w:space="0" w:color="000000"/>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b/>
                <w:bCs/>
                <w:color w:val="000000"/>
                <w:kern w:val="0"/>
                <w:sz w:val="22"/>
              </w:rPr>
            </w:pPr>
            <w:r w:rsidRPr="00855AF8">
              <w:rPr>
                <w:rFonts w:ascii="等线" w:eastAsia="等线" w:hAnsi="等线" w:cs="宋体" w:hint="eastAsia"/>
                <w:b/>
                <w:bCs/>
                <w:color w:val="000000"/>
                <w:kern w:val="0"/>
                <w:sz w:val="22"/>
              </w:rPr>
              <w:t>wald's test Pvalue</w:t>
            </w:r>
          </w:p>
        </w:tc>
      </w:tr>
      <w:tr w:rsidR="00855AF8" w:rsidRPr="00855AF8" w:rsidTr="00855AF8">
        <w:trPr>
          <w:trHeight w:val="285"/>
          <w:jc w:val="center"/>
        </w:trPr>
        <w:tc>
          <w:tcPr>
            <w:tcW w:w="3500" w:type="dxa"/>
            <w:tcBorders>
              <w:top w:val="nil"/>
              <w:left w:val="nil"/>
              <w:bottom w:val="nil"/>
              <w:right w:val="nil"/>
            </w:tcBorders>
            <w:shd w:val="clear" w:color="D9D9D9" w:fill="D9D9D9"/>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hsa-mir-106a</w:t>
            </w:r>
          </w:p>
        </w:tc>
        <w:tc>
          <w:tcPr>
            <w:tcW w:w="160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1.00E+00</w:t>
            </w:r>
          </w:p>
        </w:tc>
        <w:tc>
          <w:tcPr>
            <w:tcW w:w="214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6.87E-03</w:t>
            </w:r>
          </w:p>
        </w:tc>
      </w:tr>
      <w:tr w:rsidR="00855AF8" w:rsidRPr="00855AF8" w:rsidTr="00855AF8">
        <w:trPr>
          <w:trHeight w:val="285"/>
          <w:jc w:val="center"/>
        </w:trPr>
        <w:tc>
          <w:tcPr>
            <w:tcW w:w="3500" w:type="dxa"/>
            <w:tcBorders>
              <w:top w:val="nil"/>
              <w:left w:val="nil"/>
              <w:bottom w:val="nil"/>
              <w:right w:val="nil"/>
            </w:tcBorders>
            <w:shd w:val="clear" w:color="auto" w:fill="auto"/>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hsa-let-7g</w:t>
            </w:r>
          </w:p>
        </w:tc>
        <w:tc>
          <w:tcPr>
            <w:tcW w:w="160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9.99E-01</w:t>
            </w:r>
          </w:p>
        </w:tc>
        <w:tc>
          <w:tcPr>
            <w:tcW w:w="214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3.74E-02</w:t>
            </w:r>
          </w:p>
        </w:tc>
      </w:tr>
      <w:tr w:rsidR="00855AF8" w:rsidRPr="00855AF8" w:rsidTr="00855AF8">
        <w:trPr>
          <w:trHeight w:val="285"/>
          <w:jc w:val="center"/>
        </w:trPr>
        <w:tc>
          <w:tcPr>
            <w:tcW w:w="3500" w:type="dxa"/>
            <w:tcBorders>
              <w:top w:val="nil"/>
              <w:left w:val="nil"/>
              <w:bottom w:val="nil"/>
              <w:right w:val="nil"/>
            </w:tcBorders>
            <w:shd w:val="clear" w:color="D9D9D9" w:fill="D9D9D9"/>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hsa-mir-10b</w:t>
            </w:r>
          </w:p>
        </w:tc>
        <w:tc>
          <w:tcPr>
            <w:tcW w:w="160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1.00E+00</w:t>
            </w:r>
          </w:p>
        </w:tc>
        <w:tc>
          <w:tcPr>
            <w:tcW w:w="214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7.97E-02</w:t>
            </w:r>
          </w:p>
        </w:tc>
      </w:tr>
      <w:tr w:rsidR="00855AF8" w:rsidRPr="00855AF8" w:rsidTr="00855AF8">
        <w:trPr>
          <w:trHeight w:val="285"/>
          <w:jc w:val="center"/>
        </w:trPr>
        <w:tc>
          <w:tcPr>
            <w:tcW w:w="3500" w:type="dxa"/>
            <w:tcBorders>
              <w:top w:val="nil"/>
              <w:left w:val="nil"/>
              <w:bottom w:val="nil"/>
              <w:right w:val="nil"/>
            </w:tcBorders>
            <w:shd w:val="clear" w:color="auto" w:fill="auto"/>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hsa-mir-101-2</w:t>
            </w:r>
          </w:p>
        </w:tc>
        <w:tc>
          <w:tcPr>
            <w:tcW w:w="160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9.74E-01</w:t>
            </w:r>
          </w:p>
        </w:tc>
        <w:tc>
          <w:tcPr>
            <w:tcW w:w="214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2.73E-02</w:t>
            </w:r>
          </w:p>
        </w:tc>
      </w:tr>
      <w:tr w:rsidR="00855AF8" w:rsidRPr="00855AF8" w:rsidTr="00855AF8">
        <w:trPr>
          <w:trHeight w:val="285"/>
          <w:jc w:val="center"/>
        </w:trPr>
        <w:tc>
          <w:tcPr>
            <w:tcW w:w="3500" w:type="dxa"/>
            <w:tcBorders>
              <w:top w:val="nil"/>
              <w:left w:val="nil"/>
              <w:bottom w:val="nil"/>
              <w:right w:val="nil"/>
            </w:tcBorders>
            <w:shd w:val="clear" w:color="D9D9D9" w:fill="D9D9D9"/>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hsa-mir-101-1</w:t>
            </w:r>
          </w:p>
        </w:tc>
        <w:tc>
          <w:tcPr>
            <w:tcW w:w="160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1.00E+00</w:t>
            </w:r>
          </w:p>
        </w:tc>
        <w:tc>
          <w:tcPr>
            <w:tcW w:w="214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1.28E-02</w:t>
            </w:r>
          </w:p>
        </w:tc>
      </w:tr>
      <w:tr w:rsidR="00855AF8" w:rsidRPr="00855AF8" w:rsidTr="00855AF8">
        <w:trPr>
          <w:trHeight w:val="285"/>
          <w:jc w:val="center"/>
        </w:trPr>
        <w:tc>
          <w:tcPr>
            <w:tcW w:w="3500" w:type="dxa"/>
            <w:tcBorders>
              <w:top w:val="nil"/>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hsa-mir-103-2-as</w:t>
            </w:r>
          </w:p>
        </w:tc>
        <w:tc>
          <w:tcPr>
            <w:tcW w:w="1600" w:type="dxa"/>
            <w:tcBorders>
              <w:top w:val="nil"/>
              <w:left w:val="nil"/>
              <w:bottom w:val="single" w:sz="4" w:space="0" w:color="000000"/>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5.84E+09</w:t>
            </w:r>
          </w:p>
        </w:tc>
        <w:tc>
          <w:tcPr>
            <w:tcW w:w="2140" w:type="dxa"/>
            <w:tcBorders>
              <w:top w:val="nil"/>
              <w:left w:val="nil"/>
              <w:bottom w:val="single" w:sz="4" w:space="0" w:color="000000"/>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3.73E-06</w:t>
            </w:r>
          </w:p>
        </w:tc>
      </w:tr>
    </w:tbl>
    <w:p w:rsidR="00D71D14" w:rsidRPr="00AE51A7" w:rsidRDefault="00D71D14" w:rsidP="00D94075">
      <w:pPr>
        <w:spacing w:beforeLines="50" w:before="156"/>
        <w:ind w:firstLine="420"/>
        <w:rPr>
          <w:color w:val="FF0000"/>
        </w:rPr>
      </w:pPr>
    </w:p>
    <w:p w:rsidR="00DF2561" w:rsidRDefault="008E14E7" w:rsidP="00DF2561">
      <w:pPr>
        <w:pStyle w:val="3"/>
      </w:pPr>
      <w:r w:rsidRPr="008E14E7">
        <w:t>Biological insights</w:t>
      </w:r>
      <w:r w:rsidR="002A0C4E" w:rsidRPr="002A0C4E">
        <w:t xml:space="preserve"> from good </w:t>
      </w:r>
      <w:r w:rsidRPr="008E14E7">
        <w:t xml:space="preserve">prognostic </w:t>
      </w:r>
      <w:r w:rsidR="002A0C4E" w:rsidRPr="002A0C4E">
        <w:t>models</w:t>
      </w:r>
    </w:p>
    <w:p w:rsidR="00DF2561" w:rsidRDefault="00DF2561" w:rsidP="00D94075">
      <w:pPr>
        <w:rPr>
          <w:color w:val="FFC000"/>
        </w:rPr>
      </w:pPr>
      <w:r>
        <w:tab/>
      </w:r>
      <w:r w:rsidR="006B0AA7" w:rsidRPr="006B0AA7">
        <w:t>For the model with prominent prognostic ability in Figure 1, we further studied the important molecular features included in each model to gain some mechanistic insights.</w:t>
      </w:r>
      <w:r w:rsidR="003442F0">
        <w:t xml:space="preserve"> </w:t>
      </w:r>
      <w:r w:rsidR="00497C36" w:rsidRPr="00497C36">
        <w:t>The prognostic power of the clinical+miRNA model in cancer cesc was significantly higher than that of the clinical variable model alone.</w:t>
      </w:r>
      <w:r w:rsidR="00497C36">
        <w:t xml:space="preserve"> </w:t>
      </w:r>
      <w:r w:rsidR="00F5071B" w:rsidRPr="00F5071B">
        <w:t>The important influencing factors with high predictive power in this model are shown in Table 2.</w:t>
      </w:r>
      <w:r w:rsidR="00F5071B">
        <w:t xml:space="preserve"> </w:t>
      </w:r>
      <w:r w:rsidR="00F21F0A" w:rsidRPr="00F21F0A">
        <w:t>Isobe T et al. concluded in the study that miR-142 affects the proliferation and invasion of cervical cancer cells and enhances apoptosis by directly targeting HMGB1 expression</w:t>
      </w:r>
      <w:r w:rsidR="00717F3E">
        <w:fldChar w:fldCharType="begin">
          <w:fldData xml:space="preserve">PEVuZE5vdGU+PENpdGU+PEF1dGhvcj5KaWFuZzwvQXV0aG9yPjxZZWFyPjIwMTc8L1llYXI+PFJl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aW9kaWNhbD48cGFnZXM+NDAwMS00MDA3PC9wYWdlcz48dm9sdW1lPjg8L3ZvbHVtZT48bnVtYmVy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</w:fldData>
        </w:fldChar>
      </w:r>
      <w:r w:rsidR="0093788F">
        <w:instrText xml:space="preserve"> ADDIN EN.CITE </w:instrText>
      </w:r>
      <w:r w:rsidR="0093788F">
        <w:fldChar w:fldCharType="begin">
          <w:fldData xml:space="preserve">PEVuZE5vdGU+PENpdGU+PEF1dGhvcj5KaWFuZzwvQXV0aG9yPjxZZWFyPjIwMTc8L1llYXI+PFJl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aW9kaWNhbD48cGFnZXM+NDAwMS00MDA3PC9wYWdlcz48dm9sdW1lPjg8L3ZvbHVtZT48bnVtYmVy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</w:fldData>
        </w:fldChar>
      </w:r>
      <w:r w:rsidR="0093788F">
        <w:instrText xml:space="preserve"> ADDIN EN.CITE.DATA </w:instrText>
      </w:r>
      <w:r w:rsidR="0093788F">
        <w:fldChar w:fldCharType="end"/>
      </w:r>
      <w:r w:rsidR="00717F3E">
        <w:fldChar w:fldCharType="separate"/>
      </w:r>
      <w:r w:rsidR="0093788F">
        <w:rPr>
          <w:noProof/>
        </w:rPr>
        <w:t>[19]</w:t>
      </w:r>
      <w:r w:rsidR="00717F3E">
        <w:fldChar w:fldCharType="end"/>
      </w:r>
      <w:r w:rsidR="00F21F0A">
        <w:t xml:space="preserve">. </w:t>
      </w:r>
      <w:r w:rsidR="004E18E5" w:rsidRPr="004E18E5">
        <w:t>In the review of HILDA JIMÉNEZ-WENCES, miR-100 was down-regulated in patients with cervical cancer (cesc)</w:t>
      </w:r>
      <w:r w:rsidR="00717F3E">
        <w:fldChar w:fldCharType="begin">
          <w:fldData xml:space="preserve">PEVuZE5vdGU+PENpdGU+PEF1dGhvcj5KaW1lbmV6LVdlbmNlczwvQXV0aG9yPjxZZWFyPjIwMTQ8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</w:fldData>
        </w:fldChar>
      </w:r>
      <w:r w:rsidR="0093788F">
        <w:instrText xml:space="preserve"> ADDIN EN.CITE </w:instrText>
      </w:r>
      <w:r w:rsidR="0093788F">
        <w:fldChar w:fldCharType="begin">
          <w:fldData xml:space="preserve">PEVuZE5vdGU+PENpdGU+PEF1dGhvcj5KaW1lbmV6LVdlbmNlczwvQXV0aG9yPjxZZWFyPjIwMTQ8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</w:fldData>
        </w:fldChar>
      </w:r>
      <w:r w:rsidR="0093788F">
        <w:instrText xml:space="preserve"> ADDIN EN.CITE.DATA </w:instrText>
      </w:r>
      <w:r w:rsidR="0093788F">
        <w:fldChar w:fldCharType="end"/>
      </w:r>
      <w:r w:rsidR="00717F3E">
        <w:fldChar w:fldCharType="separate"/>
      </w:r>
      <w:r w:rsidR="0093788F">
        <w:rPr>
          <w:noProof/>
        </w:rPr>
        <w:t>[20]</w:t>
      </w:r>
      <w:r w:rsidR="00717F3E">
        <w:fldChar w:fldCharType="end"/>
      </w:r>
      <w:r w:rsidR="004E18E5">
        <w:t xml:space="preserve">. </w:t>
      </w:r>
      <w:r w:rsidR="00C07A2D" w:rsidRPr="00C07A2D">
        <w:t xml:space="preserve">miR-100, miR-99a showed a correlation with cervical cancer, and their down-regulation made the target Loss of function during </w:t>
      </w:r>
      <w:r w:rsidR="00C07A2D">
        <w:t>cervical carcinogenesis</w:t>
      </w:r>
      <w:r w:rsidR="00717F3E">
        <w:fldChar w:fldCharType="begin">
          <w:fldData xml:space="preserve">PEVuZE5vdGU+PENpdGU+PEF1dGhvcj5DaGVuPC9BdXRob3I+PFllYXI+MjAxMzwvWWVhcj48UmVj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</w:fldData>
        </w:fldChar>
      </w:r>
      <w:r w:rsidR="0093788F">
        <w:instrText xml:space="preserve"> ADDIN EN.CITE </w:instrText>
      </w:r>
      <w:r w:rsidR="0093788F">
        <w:fldChar w:fldCharType="begin">
          <w:fldData xml:space="preserve">PEVuZE5vdGU+PENpdGU+PEF1dGhvcj5DaGVuPC9BdXRob3I+PFllYXI+MjAxMzwvWWVhcj48UmVj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</w:fldData>
        </w:fldChar>
      </w:r>
      <w:r w:rsidR="0093788F">
        <w:instrText xml:space="preserve"> ADDIN EN.CITE.DATA </w:instrText>
      </w:r>
      <w:r w:rsidR="0093788F">
        <w:fldChar w:fldCharType="end"/>
      </w:r>
      <w:r w:rsidR="00717F3E">
        <w:fldChar w:fldCharType="separate"/>
      </w:r>
      <w:r w:rsidR="0093788F">
        <w:rPr>
          <w:noProof/>
        </w:rPr>
        <w:t>[21, 22]</w:t>
      </w:r>
      <w:r w:rsidR="00717F3E">
        <w:fldChar w:fldCharType="end"/>
      </w:r>
      <w:r w:rsidR="00C07A2D">
        <w:t xml:space="preserve">. </w:t>
      </w:r>
      <w:r w:rsidR="00C07A2D" w:rsidRPr="00C07A2D">
        <w:t>According to Longwen Shu's study, miR-204 plays an important role in the migration and invasion of cervical cancer by targeting TCF12</w:t>
      </w:r>
      <w:r w:rsidR="00717F3E">
        <w:fldChar w:fldCharType="begin"/>
      </w:r>
      <w:r w:rsidR="0093788F">
        <w:instrText xml:space="preserve"> ADDIN EN.CITE &lt;EndNote&gt;&lt;Cite&gt;&lt;Author&gt;Shu&lt;/Author&gt;&lt;Year&gt;2018&lt;/Year&gt;&lt;RecNum&gt;25&lt;/RecNum&gt;&lt;DisplayText&gt;[23]&lt;/DisplayText&gt;&lt;record&gt;&lt;rec-number&gt;25&lt;/rec-number&gt;&lt;foreign-keys&gt;&lt;key app="EN" db-id="devtr5wxbe5seyeadfrv0vxdtdfx2xfdd29f" timestamp="1531295862"&gt;25&lt;/key&gt;&lt;/foreign-keys&gt;&lt;ref-type name="Journal Article"&gt;17&lt;/ref-type&gt;&lt;contributors&gt;&lt;authors&gt;&lt;author&gt;Shu, L.&lt;/author&gt;&lt;author&gt;Zhang, Z.&lt;/author&gt;&lt;author&gt;Cai, Y.&lt;/author&gt;&lt;/authors&gt;&lt;/contributors&gt;&lt;auth-address&gt;Department of Obstetrics and Gynecology, Huzhou Central Hospital, Huzhou, Zhejiang 313000, P.R. China.&amp;#xD;Clinical Laboratory, Huzhou Central Hospital, Huzhou, Zhejiang 313000, P.R. China.&amp;#xD;Department of Clinical Laboratory, The First People&amp;apos;s Hospital of Huzhou, Huzhou, Zhejiang 313000, P.R. China.&lt;/auth-address&gt;&lt;titles&gt;&lt;title&gt;MicroRNA-204 inhibits cell migration and invasion in human cervical cancer by regulating transcription factor 12&lt;/title&gt;&lt;secondary-title&gt;Oncol Lett&lt;/secondary-title&gt;&lt;alt-title&gt;Oncology letters&lt;/alt-title&gt;&lt;/titles&gt;&lt;periodical&gt;&lt;full-title&gt;Oncol Lett&lt;/full-title&gt;&lt;abbr-1&gt;Oncology letters&lt;/abbr-1&gt;&lt;/periodical&gt;&lt;alt-periodical&gt;&lt;full-title&gt;Oncol Lett&lt;/full-title&gt;&lt;abbr-1&gt;Oncology letters&lt;/abbr-1&gt;&lt;/alt-periodical&gt;&lt;pages&gt;161-166&lt;/pages&gt;&lt;volume&gt;15&lt;/volume&gt;&lt;number&gt;1&lt;/number&gt;&lt;edition&gt;2018/02/02&lt;/edition&gt;&lt;keywords&gt;&lt;keyword&gt;cervical cancer&lt;/keyword&gt;&lt;keyword&gt;microRNA-204&lt;/keyword&gt;&lt;keyword&gt;migration&lt;/keyword&gt;&lt;keyword&gt;prognosis&lt;/keyword&gt;&lt;keyword&gt;transcription factor 12&lt;/keyword&gt;&lt;/keywords&gt;&lt;dates&gt;&lt;year&gt;2018&lt;/year&gt;&lt;pub-dates&gt;&lt;date&gt;Jan&lt;/date&gt;&lt;/pub-dates&gt;&lt;/dates&gt;&lt;isbn&gt;1792-1074 (Print)&amp;#xD;1792-1074&lt;/isbn&gt;&lt;accession-num&gt;29387215&lt;/accession-num&gt;&lt;urls&gt;&lt;/urls&gt;&lt;custom2&gt;PMC5768081&lt;/custom2&gt;&lt;electronic-resource-num&gt;10.3892/ol.2017.7343&lt;/electronic-resource-num&gt;&lt;remote-database-provider&gt;NLM&lt;/remote-database-provider&gt;&lt;language&gt;eng&lt;/language&gt;&lt;/record&gt;&lt;/Cite&gt;&lt;/EndNote&gt;</w:instrText>
      </w:r>
      <w:r w:rsidR="00717F3E">
        <w:fldChar w:fldCharType="separate"/>
      </w:r>
      <w:r w:rsidR="0093788F">
        <w:rPr>
          <w:noProof/>
        </w:rPr>
        <w:t>[23]</w:t>
      </w:r>
      <w:r w:rsidR="00717F3E">
        <w:fldChar w:fldCharType="end"/>
      </w:r>
      <w:r w:rsidR="00C07A2D" w:rsidRPr="00C07A2D">
        <w:t>.</w:t>
      </w:r>
      <w:r w:rsidR="00D94075" w:rsidRPr="00526727">
        <w:rPr>
          <w:color w:val="FFC000"/>
        </w:rPr>
        <w:t xml:space="preserve"> </w:t>
      </w:r>
    </w:p>
    <w:p w:rsidR="00DB52D9" w:rsidRPr="00526727" w:rsidRDefault="00DB52D9" w:rsidP="00DB52D9">
      <w:pPr>
        <w:ind w:firstLine="420"/>
        <w:rPr>
          <w:color w:val="FFC000"/>
        </w:rPr>
      </w:pPr>
      <w:r w:rsidRPr="00526727">
        <w:rPr>
          <w:rFonts w:hint="eastAsia"/>
          <w:color w:val="FFC000"/>
        </w:rPr>
        <w:t>对于</w:t>
      </w:r>
      <w:r w:rsidRPr="00526727">
        <w:rPr>
          <w:color w:val="FFC000"/>
        </w:rPr>
        <w:t>图</w:t>
      </w:r>
      <w:r w:rsidRPr="00526727">
        <w:rPr>
          <w:rFonts w:hint="eastAsia"/>
          <w:color w:val="FFC000"/>
        </w:rPr>
        <w:t>1中有</w:t>
      </w:r>
      <w:r w:rsidRPr="00526727">
        <w:rPr>
          <w:color w:val="FFC000"/>
        </w:rPr>
        <w:t>突出预后能力的模型，</w:t>
      </w:r>
      <w:r w:rsidRPr="00526727">
        <w:rPr>
          <w:rFonts w:hint="eastAsia"/>
          <w:color w:val="FFC000"/>
        </w:rPr>
        <w:t>我们进一步研究</w:t>
      </w:r>
      <w:r w:rsidRPr="00526727">
        <w:rPr>
          <w:color w:val="FFC000"/>
        </w:rPr>
        <w:t>了</w:t>
      </w:r>
      <w:r w:rsidRPr="00526727">
        <w:rPr>
          <w:rFonts w:hint="eastAsia"/>
          <w:color w:val="FFC000"/>
        </w:rPr>
        <w:t>每个</w:t>
      </w:r>
      <w:r w:rsidRPr="00526727">
        <w:rPr>
          <w:color w:val="FFC000"/>
        </w:rPr>
        <w:t>模型中包含的重要分子特征</w:t>
      </w:r>
      <w:r w:rsidRPr="00526727">
        <w:rPr>
          <w:rFonts w:hint="eastAsia"/>
          <w:color w:val="FFC000"/>
        </w:rPr>
        <w:t>以获得一些</w:t>
      </w:r>
      <w:r w:rsidRPr="00526727">
        <w:rPr>
          <w:color w:val="FFC000"/>
        </w:rPr>
        <w:t>机制的见解。</w:t>
      </w:r>
      <w:r w:rsidRPr="00526727">
        <w:rPr>
          <w:rFonts w:hint="eastAsia"/>
          <w:color w:val="FFC000"/>
        </w:rPr>
        <w:t>C</w:t>
      </w:r>
      <w:r w:rsidRPr="00526727">
        <w:rPr>
          <w:color w:val="FFC000"/>
        </w:rPr>
        <w:t>esc中clinical+miRNA</w:t>
      </w:r>
      <w:r w:rsidRPr="00526727">
        <w:rPr>
          <w:rFonts w:hint="eastAsia"/>
          <w:color w:val="FFC000"/>
        </w:rPr>
        <w:t>模型的预后</w:t>
      </w:r>
      <w:r w:rsidRPr="00526727">
        <w:rPr>
          <w:color w:val="FFC000"/>
        </w:rPr>
        <w:t>能力明显高于仅临床变量模型</w:t>
      </w:r>
      <w:r w:rsidRPr="00526727">
        <w:rPr>
          <w:rFonts w:hint="eastAsia"/>
          <w:color w:val="FFC000"/>
        </w:rPr>
        <w:t>的</w:t>
      </w:r>
      <w:r w:rsidRPr="00526727">
        <w:rPr>
          <w:color w:val="FFC000"/>
        </w:rPr>
        <w:t>预后能力</w:t>
      </w:r>
      <w:r w:rsidRPr="00526727">
        <w:rPr>
          <w:rFonts w:hint="eastAsia"/>
          <w:color w:val="FFC000"/>
        </w:rPr>
        <w:t>，</w:t>
      </w:r>
      <w:r w:rsidRPr="00526727">
        <w:rPr>
          <w:color w:val="FFC000"/>
        </w:rPr>
        <w:t>在</w:t>
      </w:r>
      <w:r w:rsidRPr="00526727">
        <w:rPr>
          <w:rFonts w:hint="eastAsia"/>
          <w:color w:val="FFC000"/>
        </w:rPr>
        <w:t>该</w:t>
      </w:r>
      <w:r w:rsidRPr="00526727">
        <w:rPr>
          <w:color w:val="FFC000"/>
        </w:rPr>
        <w:t>模型中具有高预测能力的重要影响因子如表</w:t>
      </w:r>
      <w:r w:rsidRPr="00526727">
        <w:rPr>
          <w:rFonts w:hint="eastAsia"/>
          <w:color w:val="FFC000"/>
        </w:rPr>
        <w:t>2所示。</w:t>
      </w:r>
      <w:r w:rsidRPr="00526727">
        <w:rPr>
          <w:color w:val="FFC000"/>
        </w:rPr>
        <w:t>Isobe T</w:t>
      </w:r>
      <w:r w:rsidRPr="00526727">
        <w:rPr>
          <w:rFonts w:hint="eastAsia"/>
          <w:color w:val="FFC000"/>
        </w:rPr>
        <w:t>等人在</w:t>
      </w:r>
      <w:r w:rsidRPr="00526727">
        <w:rPr>
          <w:color w:val="FFC000"/>
        </w:rPr>
        <w:t>研究中</w:t>
      </w:r>
      <w:r w:rsidRPr="00526727">
        <w:rPr>
          <w:rFonts w:hint="eastAsia"/>
          <w:color w:val="FFC000"/>
        </w:rPr>
        <w:t>得出结论</w:t>
      </w:r>
      <w:r w:rsidRPr="00526727">
        <w:rPr>
          <w:color w:val="FFC000"/>
        </w:rPr>
        <w:t>，miR-142通过直接靶向HMGB1的表达，影响宫颈癌细胞的增殖和侵袭能力，增强细胞凋亡</w:t>
      </w:r>
      <w:r w:rsidRPr="00526727">
        <w:rPr>
          <w:rFonts w:hint="eastAsia"/>
          <w:color w:val="FFC000"/>
          <w:vertAlign w:val="superscript"/>
        </w:rPr>
        <w:t>[</w:t>
      </w:r>
      <w:r w:rsidRPr="00526727">
        <w:rPr>
          <w:color w:val="FFC000"/>
          <w:vertAlign w:val="superscript"/>
        </w:rPr>
        <w:t>16</w:t>
      </w:r>
      <w:r w:rsidRPr="00526727">
        <w:rPr>
          <w:rFonts w:hint="eastAsia"/>
          <w:color w:val="FFC000"/>
          <w:vertAlign w:val="superscript"/>
        </w:rPr>
        <w:t>]</w:t>
      </w:r>
      <w:r w:rsidRPr="00526727">
        <w:rPr>
          <w:color w:val="FFC000"/>
        </w:rPr>
        <w:t>;</w:t>
      </w:r>
      <w:r w:rsidRPr="00526727">
        <w:rPr>
          <w:rFonts w:hint="eastAsia"/>
          <w:color w:val="FFC000"/>
        </w:rPr>
        <w:t>在</w:t>
      </w:r>
      <w:r w:rsidRPr="00526727">
        <w:rPr>
          <w:color w:val="FFC000"/>
        </w:rPr>
        <w:t>HILDA JIMÉNEZ-WENCES</w:t>
      </w:r>
      <w:r w:rsidRPr="00526727">
        <w:rPr>
          <w:rFonts w:hint="eastAsia"/>
          <w:color w:val="FFC000"/>
        </w:rPr>
        <w:t>等人</w:t>
      </w:r>
      <w:r w:rsidRPr="00526727">
        <w:rPr>
          <w:color w:val="FFC000"/>
        </w:rPr>
        <w:t>的review中</w:t>
      </w:r>
      <w:r w:rsidRPr="00526727">
        <w:rPr>
          <w:rFonts w:hint="eastAsia"/>
          <w:color w:val="FFC000"/>
        </w:rPr>
        <w:t>显示，miR</w:t>
      </w:r>
      <w:r w:rsidRPr="00526727">
        <w:rPr>
          <w:color w:val="FFC000"/>
        </w:rPr>
        <w:t xml:space="preserve"> -100</w:t>
      </w:r>
      <w:r w:rsidRPr="00526727">
        <w:rPr>
          <w:rFonts w:hint="eastAsia"/>
          <w:color w:val="FFC000"/>
        </w:rPr>
        <w:t>在</w:t>
      </w:r>
      <w:r w:rsidRPr="00526727">
        <w:rPr>
          <w:color w:val="FFC000"/>
        </w:rPr>
        <w:t>宫颈癌（</w:t>
      </w:r>
      <w:r w:rsidRPr="00526727">
        <w:rPr>
          <w:rFonts w:hint="eastAsia"/>
          <w:color w:val="FFC000"/>
        </w:rPr>
        <w:t>cesc</w:t>
      </w:r>
      <w:r w:rsidRPr="00526727">
        <w:rPr>
          <w:color w:val="FFC000"/>
        </w:rPr>
        <w:t>）</w:t>
      </w:r>
      <w:r w:rsidRPr="00526727">
        <w:rPr>
          <w:rFonts w:hint="eastAsia"/>
          <w:color w:val="FFC000"/>
        </w:rPr>
        <w:t>患者</w:t>
      </w:r>
      <w:r w:rsidRPr="00526727">
        <w:rPr>
          <w:color w:val="FFC000"/>
        </w:rPr>
        <w:t>样品中下调（Downregulated）</w:t>
      </w:r>
      <w:r w:rsidRPr="00526727">
        <w:rPr>
          <w:rFonts w:hint="eastAsia"/>
          <w:color w:val="FFC000"/>
          <w:vertAlign w:val="superscript"/>
        </w:rPr>
        <w:t>[1</w:t>
      </w:r>
      <w:r w:rsidRPr="00526727">
        <w:rPr>
          <w:color w:val="FFC000"/>
          <w:vertAlign w:val="superscript"/>
        </w:rPr>
        <w:t>7]</w:t>
      </w:r>
      <w:r w:rsidRPr="00526727">
        <w:rPr>
          <w:rFonts w:hint="eastAsia"/>
          <w:color w:val="FFC000"/>
        </w:rPr>
        <w:t>；miR -100、miR</w:t>
      </w:r>
      <w:r w:rsidRPr="00526727">
        <w:rPr>
          <w:color w:val="FFC000"/>
        </w:rPr>
        <w:t>-99a</w:t>
      </w:r>
      <w:r w:rsidRPr="00526727">
        <w:rPr>
          <w:rFonts w:hint="eastAsia"/>
          <w:color w:val="FFC000"/>
        </w:rPr>
        <w:t>显示</w:t>
      </w:r>
      <w:r w:rsidRPr="00526727">
        <w:rPr>
          <w:color w:val="FFC000"/>
        </w:rPr>
        <w:t>与宫颈癌的相关性，</w:t>
      </w:r>
      <w:r w:rsidRPr="00526727">
        <w:rPr>
          <w:rFonts w:hint="eastAsia"/>
          <w:color w:val="FFC000"/>
        </w:rPr>
        <w:t>他们</w:t>
      </w:r>
      <w:r w:rsidRPr="00526727">
        <w:rPr>
          <w:color w:val="FFC000"/>
        </w:rPr>
        <w:t>的下调使得靶标</w:t>
      </w:r>
      <w:r w:rsidRPr="00526727">
        <w:rPr>
          <w:rFonts w:hint="eastAsia"/>
          <w:color w:val="FFC000"/>
        </w:rPr>
        <w:t>在</w:t>
      </w:r>
      <w:r w:rsidRPr="00526727">
        <w:rPr>
          <w:color w:val="FFC000"/>
        </w:rPr>
        <w:t>宫颈癌变过程中功能丧失</w:t>
      </w:r>
      <w:r w:rsidRPr="00526727">
        <w:rPr>
          <w:rFonts w:hint="eastAsia"/>
          <w:color w:val="FFC000"/>
          <w:vertAlign w:val="superscript"/>
        </w:rPr>
        <w:t>[</w:t>
      </w:r>
      <w:r w:rsidRPr="00526727">
        <w:rPr>
          <w:color w:val="FFC000"/>
          <w:vertAlign w:val="superscript"/>
        </w:rPr>
        <w:t>18-19</w:t>
      </w:r>
      <w:r w:rsidRPr="00526727">
        <w:rPr>
          <w:rFonts w:hint="eastAsia"/>
          <w:color w:val="FFC000"/>
          <w:vertAlign w:val="superscript"/>
        </w:rPr>
        <w:t>]</w:t>
      </w:r>
      <w:r w:rsidRPr="00526727">
        <w:rPr>
          <w:rFonts w:hint="eastAsia"/>
          <w:color w:val="FFC000"/>
        </w:rPr>
        <w:t>；</w:t>
      </w:r>
      <w:r w:rsidRPr="00526727">
        <w:rPr>
          <w:color w:val="FFC000"/>
        </w:rPr>
        <w:t>Longwen Shu</w:t>
      </w:r>
      <w:r w:rsidRPr="00526727">
        <w:rPr>
          <w:rFonts w:hint="eastAsia"/>
          <w:color w:val="FFC000"/>
        </w:rPr>
        <w:t>等人研究</w:t>
      </w:r>
      <w:r w:rsidRPr="00526727">
        <w:rPr>
          <w:color w:val="FFC000"/>
        </w:rPr>
        <w:t>显示，miR-204</w:t>
      </w:r>
      <w:r w:rsidRPr="00526727">
        <w:rPr>
          <w:rFonts w:hint="eastAsia"/>
          <w:color w:val="FFC000"/>
        </w:rPr>
        <w:t>通过</w:t>
      </w:r>
      <w:r w:rsidRPr="00526727">
        <w:rPr>
          <w:color w:val="FFC000"/>
        </w:rPr>
        <w:t>靶向</w:t>
      </w:r>
      <w:r w:rsidRPr="00526727">
        <w:rPr>
          <w:rFonts w:hint="eastAsia"/>
          <w:color w:val="FFC000"/>
        </w:rPr>
        <w:t>TCF12，</w:t>
      </w:r>
      <w:r w:rsidRPr="00526727">
        <w:rPr>
          <w:color w:val="FFC000"/>
        </w:rPr>
        <w:t>在宫颈癌的迁移和侵袭中发挥重要</w:t>
      </w:r>
      <w:r w:rsidRPr="00526727">
        <w:rPr>
          <w:rFonts w:hint="eastAsia"/>
          <w:color w:val="FFC000"/>
        </w:rPr>
        <w:t>作用</w:t>
      </w:r>
      <w:r w:rsidRPr="00526727">
        <w:rPr>
          <w:rFonts w:hint="eastAsia"/>
          <w:color w:val="FFC000"/>
          <w:vertAlign w:val="superscript"/>
        </w:rPr>
        <w:t>[</w:t>
      </w:r>
      <w:r w:rsidRPr="00526727">
        <w:rPr>
          <w:color w:val="FFC000"/>
          <w:vertAlign w:val="superscript"/>
        </w:rPr>
        <w:t>20</w:t>
      </w:r>
      <w:r w:rsidRPr="00526727">
        <w:rPr>
          <w:rFonts w:hint="eastAsia"/>
          <w:color w:val="FFC000"/>
          <w:vertAlign w:val="superscript"/>
        </w:rPr>
        <w:t>]</w:t>
      </w:r>
      <w:r w:rsidRPr="00526727">
        <w:rPr>
          <w:rFonts w:hint="eastAsia"/>
          <w:color w:val="FFC000"/>
        </w:rPr>
        <w:t>。</w:t>
      </w:r>
    </w:p>
    <w:p w:rsidR="00DB52D9" w:rsidRPr="00DB52D9" w:rsidRDefault="00DB52D9" w:rsidP="00D94075">
      <w:pPr>
        <w:rPr>
          <w:color w:val="FFC000"/>
        </w:rPr>
      </w:pPr>
    </w:p>
    <w:p w:rsidR="00DF2561" w:rsidRDefault="00DF2561" w:rsidP="00DF2561">
      <w:pPr>
        <w:jc w:val="center"/>
        <w:rPr>
          <w:b/>
        </w:rPr>
      </w:pPr>
      <w:r w:rsidRPr="00650C63">
        <w:rPr>
          <w:rFonts w:hint="eastAsia"/>
          <w:b/>
        </w:rPr>
        <w:t>表格2</w:t>
      </w:r>
      <w:r>
        <w:rPr>
          <w:b/>
        </w:rPr>
        <w:t xml:space="preserve"> CESC</w:t>
      </w:r>
      <w:r>
        <w:rPr>
          <w:rFonts w:hint="eastAsia"/>
          <w:b/>
        </w:rPr>
        <w:t>中基于</w:t>
      </w:r>
      <w:r>
        <w:rPr>
          <w:b/>
        </w:rPr>
        <w:t>clinical+miRNA</w:t>
      </w:r>
      <w:r>
        <w:rPr>
          <w:rFonts w:hint="eastAsia"/>
          <w:b/>
        </w:rPr>
        <w:t>所</w:t>
      </w:r>
      <w:r>
        <w:rPr>
          <w:b/>
        </w:rPr>
        <w:t>建立</w:t>
      </w:r>
      <w:r>
        <w:rPr>
          <w:rFonts w:hint="eastAsia"/>
          <w:b/>
        </w:rPr>
        <w:t>模型中</w:t>
      </w:r>
      <w:r>
        <w:rPr>
          <w:b/>
        </w:rPr>
        <w:t>重要影响因子</w:t>
      </w:r>
    </w:p>
    <w:tbl>
      <w:tblPr>
        <w:tblW w:w="5180" w:type="dxa"/>
        <w:jc w:val="center"/>
        <w:tblLook w:val="04A0" w:firstRow="1" w:lastRow="0" w:firstColumn="1" w:lastColumn="0" w:noHBand="0" w:noVBand="1"/>
      </w:tblPr>
      <w:tblGrid>
        <w:gridCol w:w="1600"/>
        <w:gridCol w:w="1540"/>
        <w:gridCol w:w="2040"/>
      </w:tblGrid>
      <w:tr w:rsidR="00C37127" w:rsidRPr="00C37127" w:rsidTr="00C37127">
        <w:trPr>
          <w:trHeight w:val="285"/>
          <w:jc w:val="center"/>
        </w:trPr>
        <w:tc>
          <w:tcPr>
            <w:tcW w:w="1600" w:type="dxa"/>
            <w:tcBorders>
              <w:top w:val="single" w:sz="4" w:space="0" w:color="000000"/>
              <w:left w:val="nil"/>
              <w:bottom w:val="single" w:sz="4" w:space="0" w:color="000000"/>
              <w:right w:val="nil"/>
            </w:tcBorders>
            <w:shd w:val="clear" w:color="auto" w:fill="auto"/>
            <w:noWrap/>
            <w:vAlign w:val="center"/>
            <w:hideMark/>
          </w:tcPr>
          <w:p w:rsidR="00C37127" w:rsidRPr="00C37127" w:rsidRDefault="00C37127" w:rsidP="00C37127">
            <w:pPr>
              <w:widowControl/>
              <w:jc w:val="left"/>
              <w:rPr>
                <w:rFonts w:ascii="等线" w:eastAsia="等线" w:hAnsi="等线" w:cs="宋体"/>
                <w:b/>
                <w:bCs/>
                <w:color w:val="000000"/>
                <w:kern w:val="0"/>
                <w:sz w:val="22"/>
              </w:rPr>
            </w:pPr>
            <w:r w:rsidRPr="00C37127">
              <w:rPr>
                <w:rFonts w:ascii="等线" w:eastAsia="等线" w:hAnsi="等线" w:cs="宋体" w:hint="eastAsia"/>
                <w:b/>
                <w:bCs/>
                <w:color w:val="000000"/>
                <w:kern w:val="0"/>
                <w:sz w:val="22"/>
              </w:rPr>
              <w:t>miRNA</w:t>
            </w:r>
          </w:p>
        </w:tc>
        <w:tc>
          <w:tcPr>
            <w:tcW w:w="1540" w:type="dxa"/>
            <w:tcBorders>
              <w:top w:val="single" w:sz="4" w:space="0" w:color="000000"/>
              <w:left w:val="nil"/>
              <w:bottom w:val="single" w:sz="4" w:space="0" w:color="000000"/>
              <w:right w:val="nil"/>
            </w:tcBorders>
            <w:shd w:val="clear" w:color="auto" w:fill="auto"/>
            <w:noWrap/>
            <w:vAlign w:val="center"/>
            <w:hideMark/>
          </w:tcPr>
          <w:p w:rsidR="00C37127" w:rsidRPr="00C37127" w:rsidRDefault="00C37127" w:rsidP="00C37127">
            <w:pPr>
              <w:widowControl/>
              <w:jc w:val="left"/>
              <w:rPr>
                <w:rFonts w:ascii="等线" w:eastAsia="等线" w:hAnsi="等线" w:cs="宋体"/>
                <w:b/>
                <w:bCs/>
                <w:color w:val="000000"/>
                <w:kern w:val="0"/>
                <w:sz w:val="22"/>
              </w:rPr>
            </w:pPr>
            <w:r w:rsidRPr="00C37127">
              <w:rPr>
                <w:rFonts w:ascii="等线" w:eastAsia="等线" w:hAnsi="等线" w:cs="宋体" w:hint="eastAsia"/>
                <w:b/>
                <w:bCs/>
                <w:color w:val="000000"/>
                <w:kern w:val="0"/>
                <w:sz w:val="22"/>
              </w:rPr>
              <w:t>Hazard ratio</w:t>
            </w:r>
          </w:p>
        </w:tc>
        <w:tc>
          <w:tcPr>
            <w:tcW w:w="2040" w:type="dxa"/>
            <w:tcBorders>
              <w:top w:val="single" w:sz="4" w:space="0" w:color="000000"/>
              <w:left w:val="nil"/>
              <w:bottom w:val="single" w:sz="4" w:space="0" w:color="000000"/>
              <w:right w:val="nil"/>
            </w:tcBorders>
            <w:shd w:val="clear" w:color="auto" w:fill="auto"/>
            <w:noWrap/>
            <w:vAlign w:val="center"/>
            <w:hideMark/>
          </w:tcPr>
          <w:p w:rsidR="00C37127" w:rsidRPr="00C37127" w:rsidRDefault="00C37127" w:rsidP="00C37127">
            <w:pPr>
              <w:widowControl/>
              <w:jc w:val="left"/>
              <w:rPr>
                <w:rFonts w:ascii="等线" w:eastAsia="等线" w:hAnsi="等线" w:cs="宋体"/>
                <w:b/>
                <w:bCs/>
                <w:color w:val="000000"/>
                <w:kern w:val="0"/>
                <w:sz w:val="22"/>
              </w:rPr>
            </w:pPr>
            <w:r w:rsidRPr="00C37127">
              <w:rPr>
                <w:rFonts w:ascii="等线" w:eastAsia="等线" w:hAnsi="等线" w:cs="宋体" w:hint="eastAsia"/>
                <w:b/>
                <w:bCs/>
                <w:color w:val="000000"/>
                <w:kern w:val="0"/>
                <w:sz w:val="22"/>
              </w:rPr>
              <w:t>wald's test Pvalue</w:t>
            </w:r>
          </w:p>
        </w:tc>
      </w:tr>
      <w:tr w:rsidR="00C37127" w:rsidRPr="00C37127" w:rsidTr="00C37127">
        <w:trPr>
          <w:trHeight w:val="285"/>
          <w:jc w:val="center"/>
        </w:trPr>
        <w:tc>
          <w:tcPr>
            <w:tcW w:w="1600" w:type="dxa"/>
            <w:tcBorders>
              <w:top w:val="nil"/>
              <w:left w:val="nil"/>
              <w:bottom w:val="nil"/>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hsa-mir-142</w:t>
            </w:r>
          </w:p>
        </w:tc>
        <w:tc>
          <w:tcPr>
            <w:tcW w:w="15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0.9995</w:t>
            </w:r>
          </w:p>
        </w:tc>
        <w:tc>
          <w:tcPr>
            <w:tcW w:w="20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0.000048</w:t>
            </w:r>
          </w:p>
        </w:tc>
      </w:tr>
      <w:tr w:rsidR="00C37127" w:rsidRPr="00C37127" w:rsidTr="00C37127">
        <w:trPr>
          <w:trHeight w:val="285"/>
          <w:jc w:val="center"/>
        </w:trPr>
        <w:tc>
          <w:tcPr>
            <w:tcW w:w="1600" w:type="dxa"/>
            <w:tcBorders>
              <w:top w:val="nil"/>
              <w:left w:val="nil"/>
              <w:bottom w:val="nil"/>
              <w:right w:val="nil"/>
            </w:tcBorders>
            <w:shd w:val="clear" w:color="auto" w:fill="auto"/>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hsa-mir-100</w:t>
            </w:r>
          </w:p>
        </w:tc>
        <w:tc>
          <w:tcPr>
            <w:tcW w:w="15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1.0001</w:t>
            </w:r>
          </w:p>
        </w:tc>
        <w:tc>
          <w:tcPr>
            <w:tcW w:w="20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0.02327</w:t>
            </w:r>
          </w:p>
        </w:tc>
      </w:tr>
      <w:tr w:rsidR="00C37127" w:rsidRPr="00C37127" w:rsidTr="00C37127">
        <w:trPr>
          <w:trHeight w:val="285"/>
          <w:jc w:val="center"/>
        </w:trPr>
        <w:tc>
          <w:tcPr>
            <w:tcW w:w="1600" w:type="dxa"/>
            <w:tcBorders>
              <w:top w:val="nil"/>
              <w:left w:val="nil"/>
              <w:bottom w:val="nil"/>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hsa-mir-147b</w:t>
            </w:r>
          </w:p>
        </w:tc>
        <w:tc>
          <w:tcPr>
            <w:tcW w:w="15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1.096</w:t>
            </w:r>
          </w:p>
        </w:tc>
        <w:tc>
          <w:tcPr>
            <w:tcW w:w="20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0.001456</w:t>
            </w:r>
          </w:p>
        </w:tc>
      </w:tr>
      <w:tr w:rsidR="00C37127" w:rsidRPr="00C37127" w:rsidTr="00C37127">
        <w:trPr>
          <w:trHeight w:val="285"/>
          <w:jc w:val="center"/>
        </w:trPr>
        <w:tc>
          <w:tcPr>
            <w:tcW w:w="1600" w:type="dxa"/>
            <w:tcBorders>
              <w:top w:val="nil"/>
              <w:left w:val="nil"/>
              <w:bottom w:val="nil"/>
              <w:right w:val="nil"/>
            </w:tcBorders>
            <w:shd w:val="clear" w:color="auto" w:fill="auto"/>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hsa-mir-99a</w:t>
            </w:r>
          </w:p>
        </w:tc>
        <w:tc>
          <w:tcPr>
            <w:tcW w:w="15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0.9996</w:t>
            </w:r>
          </w:p>
        </w:tc>
        <w:tc>
          <w:tcPr>
            <w:tcW w:w="20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0.0205</w:t>
            </w:r>
          </w:p>
        </w:tc>
      </w:tr>
      <w:tr w:rsidR="00C37127" w:rsidRPr="00C37127" w:rsidTr="00C37127">
        <w:trPr>
          <w:trHeight w:val="285"/>
          <w:jc w:val="center"/>
        </w:trPr>
        <w:tc>
          <w:tcPr>
            <w:tcW w:w="1600" w:type="dxa"/>
            <w:tcBorders>
              <w:top w:val="nil"/>
              <w:left w:val="nil"/>
              <w:bottom w:val="nil"/>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hsa-mir-204</w:t>
            </w:r>
          </w:p>
        </w:tc>
        <w:tc>
          <w:tcPr>
            <w:tcW w:w="15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0.9098</w:t>
            </w:r>
          </w:p>
        </w:tc>
        <w:tc>
          <w:tcPr>
            <w:tcW w:w="20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0.03109</w:t>
            </w:r>
          </w:p>
        </w:tc>
      </w:tr>
      <w:tr w:rsidR="00C37127" w:rsidRPr="00C37127" w:rsidTr="00C37127">
        <w:trPr>
          <w:trHeight w:val="285"/>
          <w:jc w:val="center"/>
        </w:trPr>
        <w:tc>
          <w:tcPr>
            <w:tcW w:w="1600" w:type="dxa"/>
            <w:tcBorders>
              <w:top w:val="nil"/>
              <w:left w:val="nil"/>
              <w:bottom w:val="nil"/>
              <w:right w:val="nil"/>
            </w:tcBorders>
            <w:shd w:val="clear" w:color="auto" w:fill="auto"/>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hsa-mir-3074</w:t>
            </w:r>
          </w:p>
        </w:tc>
        <w:tc>
          <w:tcPr>
            <w:tcW w:w="15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0.9362</w:t>
            </w:r>
          </w:p>
        </w:tc>
        <w:tc>
          <w:tcPr>
            <w:tcW w:w="20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0.052164</w:t>
            </w:r>
          </w:p>
        </w:tc>
      </w:tr>
      <w:tr w:rsidR="00C37127" w:rsidRPr="00C37127" w:rsidTr="00C37127">
        <w:trPr>
          <w:trHeight w:val="285"/>
          <w:jc w:val="center"/>
        </w:trPr>
        <w:tc>
          <w:tcPr>
            <w:tcW w:w="1600" w:type="dxa"/>
            <w:tcBorders>
              <w:top w:val="nil"/>
              <w:left w:val="nil"/>
              <w:bottom w:val="single" w:sz="4" w:space="0" w:color="000000"/>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SNFtype</w:t>
            </w:r>
          </w:p>
        </w:tc>
        <w:tc>
          <w:tcPr>
            <w:tcW w:w="1540" w:type="dxa"/>
            <w:tcBorders>
              <w:top w:val="nil"/>
              <w:left w:val="nil"/>
              <w:bottom w:val="single" w:sz="4" w:space="0" w:color="000000"/>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1.373341</w:t>
            </w:r>
          </w:p>
        </w:tc>
        <w:tc>
          <w:tcPr>
            <w:tcW w:w="2040" w:type="dxa"/>
            <w:tcBorders>
              <w:top w:val="nil"/>
              <w:left w:val="nil"/>
              <w:bottom w:val="single" w:sz="4" w:space="0" w:color="000000"/>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0.049652</w:t>
            </w:r>
          </w:p>
        </w:tc>
      </w:tr>
    </w:tbl>
    <w:p w:rsidR="004F42DF" w:rsidRDefault="004F42DF" w:rsidP="00BE0375">
      <w:pPr>
        <w:rPr>
          <w:b/>
        </w:rPr>
      </w:pPr>
    </w:p>
    <w:p w:rsidR="00056109" w:rsidRDefault="00BE0375" w:rsidP="00BE0375">
      <w:pPr>
        <w:rPr>
          <w:color w:val="FF0000"/>
        </w:rPr>
      </w:pPr>
      <w:r>
        <w:rPr>
          <w:b/>
        </w:rPr>
        <w:tab/>
      </w:r>
      <w:r w:rsidR="00056109" w:rsidRPr="00056109">
        <w:rPr>
          <w:color w:val="FF0000"/>
        </w:rPr>
        <w:t>For the clinical+methylation model, probes with high predictive methylation are shown in Table 3.1, and the corresponding gene list is obtained by predicting the gene corresponding to the probe in the NCBI file GPL13534, as shown in Table 3.2.</w:t>
      </w:r>
    </w:p>
    <w:p w:rsidR="000D68F0" w:rsidRPr="00056109" w:rsidRDefault="000D68F0" w:rsidP="00BE0375">
      <w:pPr>
        <w:rPr>
          <w:color w:val="FF0000"/>
        </w:rPr>
      </w:pPr>
      <w:r>
        <w:rPr>
          <w:color w:val="FF0000"/>
        </w:rPr>
        <w:tab/>
      </w:r>
      <w:r w:rsidRPr="00833DFD">
        <w:rPr>
          <w:rFonts w:hint="eastAsia"/>
          <w:color w:val="FF0000"/>
        </w:rPr>
        <w:t>对于</w:t>
      </w:r>
      <w:r w:rsidRPr="00833DFD">
        <w:rPr>
          <w:color w:val="FF0000"/>
        </w:rPr>
        <w:t>clinical+methylation模型，具有高预测能力methylation的探针如表3.1所示，通过NCBI中文件GPL13534预测探针对应的gene，获得相应gene list，如表3.2所示。</w:t>
      </w:r>
    </w:p>
    <w:p w:rsidR="00DF2561" w:rsidRDefault="00DF2561" w:rsidP="004717AB">
      <w:pPr>
        <w:ind w:firstLine="420"/>
        <w:jc w:val="center"/>
        <w:rPr>
          <w:b/>
        </w:rPr>
      </w:pPr>
      <w:r>
        <w:rPr>
          <w:rFonts w:hint="eastAsia"/>
          <w:b/>
        </w:rPr>
        <w:t>表格3</w:t>
      </w:r>
      <w:r w:rsidR="0061445F">
        <w:rPr>
          <w:rFonts w:hint="eastAsia"/>
          <w:b/>
        </w:rPr>
        <w:t>.1</w:t>
      </w:r>
      <w:r>
        <w:rPr>
          <w:rFonts w:hint="eastAsia"/>
          <w:b/>
        </w:rPr>
        <w:t xml:space="preserve"> CESC中</w:t>
      </w:r>
      <w:r>
        <w:rPr>
          <w:b/>
        </w:rPr>
        <w:t>基于clinical+methylation</w:t>
      </w:r>
      <w:r>
        <w:rPr>
          <w:rFonts w:hint="eastAsia"/>
          <w:b/>
        </w:rPr>
        <w:t>所</w:t>
      </w:r>
      <w:r>
        <w:rPr>
          <w:b/>
        </w:rPr>
        <w:t>建立模型中重要影响因子</w:t>
      </w:r>
    </w:p>
    <w:tbl>
      <w:tblPr>
        <w:tblW w:w="5240" w:type="dxa"/>
        <w:jc w:val="center"/>
        <w:tblLook w:val="04A0" w:firstRow="1" w:lastRow="0" w:firstColumn="1" w:lastColumn="0" w:noHBand="0" w:noVBand="1"/>
      </w:tblPr>
      <w:tblGrid>
        <w:gridCol w:w="1660"/>
        <w:gridCol w:w="1540"/>
        <w:gridCol w:w="2040"/>
      </w:tblGrid>
      <w:tr w:rsidR="004E2A55" w:rsidRPr="004E2A55" w:rsidTr="004E2A55">
        <w:trPr>
          <w:trHeight w:val="285"/>
          <w:jc w:val="center"/>
        </w:trPr>
        <w:tc>
          <w:tcPr>
            <w:tcW w:w="1660" w:type="dxa"/>
            <w:tcBorders>
              <w:top w:val="single" w:sz="4" w:space="0" w:color="000000"/>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b/>
                <w:bCs/>
                <w:color w:val="000000"/>
                <w:kern w:val="0"/>
                <w:sz w:val="22"/>
              </w:rPr>
            </w:pPr>
            <w:r w:rsidRPr="004E2A55">
              <w:rPr>
                <w:rFonts w:ascii="等线" w:eastAsia="等线" w:hAnsi="等线" w:cs="宋体" w:hint="eastAsia"/>
                <w:b/>
                <w:bCs/>
                <w:color w:val="000000"/>
                <w:kern w:val="0"/>
                <w:sz w:val="22"/>
              </w:rPr>
              <w:t>methylation</w:t>
            </w:r>
          </w:p>
        </w:tc>
        <w:tc>
          <w:tcPr>
            <w:tcW w:w="1540" w:type="dxa"/>
            <w:tcBorders>
              <w:top w:val="single" w:sz="4" w:space="0" w:color="000000"/>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b/>
                <w:bCs/>
                <w:color w:val="000000"/>
                <w:kern w:val="0"/>
                <w:sz w:val="22"/>
              </w:rPr>
            </w:pPr>
            <w:r w:rsidRPr="004E2A55">
              <w:rPr>
                <w:rFonts w:ascii="等线" w:eastAsia="等线" w:hAnsi="等线" w:cs="宋体" w:hint="eastAsia"/>
                <w:b/>
                <w:bCs/>
                <w:color w:val="000000"/>
                <w:kern w:val="0"/>
                <w:sz w:val="22"/>
              </w:rPr>
              <w:t>Hazard ratio</w:t>
            </w:r>
          </w:p>
        </w:tc>
        <w:tc>
          <w:tcPr>
            <w:tcW w:w="2040" w:type="dxa"/>
            <w:tcBorders>
              <w:top w:val="single" w:sz="4" w:space="0" w:color="000000"/>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b/>
                <w:bCs/>
                <w:color w:val="000000"/>
                <w:kern w:val="0"/>
                <w:sz w:val="22"/>
              </w:rPr>
            </w:pPr>
            <w:r w:rsidRPr="004E2A55">
              <w:rPr>
                <w:rFonts w:ascii="等线" w:eastAsia="等线" w:hAnsi="等线" w:cs="宋体" w:hint="eastAsia"/>
                <w:b/>
                <w:bCs/>
                <w:color w:val="000000"/>
                <w:kern w:val="0"/>
                <w:sz w:val="22"/>
              </w:rPr>
              <w:t>wald's test Pvalue</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cg24424615</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1.57275</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0.001086</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cg13517138</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1.60804</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0.00025</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lastRenderedPageBreak/>
              <w:t>cg00146334</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1.358303</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0.069773</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cg03312426</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0.701846</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0.03852</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cg03552151</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0.63272</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0.04305</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cg02485922</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1.51231</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0.02181</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cg03629577</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0.75602</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0.0984</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cg17128799</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1.37687</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0.08092</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cg12283819</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0.672003</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0.007098</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cg25003147</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0.59892</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0.005881</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cg25951582</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1.86005</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0.00296</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cg02924534</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1.50572</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0.0163</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cg09052108</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0.65515</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0.011495</w:t>
            </w:r>
          </w:p>
        </w:tc>
      </w:tr>
      <w:tr w:rsidR="004E2A55" w:rsidRPr="004E2A55" w:rsidTr="004E2A55">
        <w:trPr>
          <w:trHeight w:val="285"/>
          <w:jc w:val="center"/>
        </w:trPr>
        <w:tc>
          <w:tcPr>
            <w:tcW w:w="1660" w:type="dxa"/>
            <w:tcBorders>
              <w:top w:val="nil"/>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SNFtype</w:t>
            </w:r>
          </w:p>
        </w:tc>
        <w:tc>
          <w:tcPr>
            <w:tcW w:w="1540" w:type="dxa"/>
            <w:tcBorders>
              <w:top w:val="nil"/>
              <w:left w:val="nil"/>
              <w:bottom w:val="single" w:sz="4" w:space="0" w:color="000000"/>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1.67518</w:t>
            </w:r>
          </w:p>
        </w:tc>
        <w:tc>
          <w:tcPr>
            <w:tcW w:w="2040" w:type="dxa"/>
            <w:tcBorders>
              <w:top w:val="nil"/>
              <w:left w:val="nil"/>
              <w:bottom w:val="single" w:sz="4" w:space="0" w:color="000000"/>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0.00428</w:t>
            </w:r>
          </w:p>
        </w:tc>
      </w:tr>
    </w:tbl>
    <w:p w:rsidR="00D12D85" w:rsidRPr="00433E61" w:rsidRDefault="00D12D85" w:rsidP="000F6F20">
      <w:pPr>
        <w:ind w:firstLine="420"/>
        <w:jc w:val="center"/>
        <w:rPr>
          <w:b/>
        </w:rPr>
      </w:pPr>
    </w:p>
    <w:p w:rsidR="00D12D85" w:rsidRDefault="00D12D85" w:rsidP="000F6F20">
      <w:pPr>
        <w:ind w:firstLine="420"/>
        <w:jc w:val="center"/>
        <w:rPr>
          <w:b/>
        </w:rPr>
      </w:pPr>
    </w:p>
    <w:p w:rsidR="00D12D85" w:rsidRDefault="00D12D85" w:rsidP="000F6F20">
      <w:pPr>
        <w:ind w:firstLine="420"/>
        <w:jc w:val="center"/>
        <w:rPr>
          <w:b/>
        </w:rPr>
      </w:pPr>
    </w:p>
    <w:p w:rsidR="00D12D85" w:rsidRDefault="00D12D85" w:rsidP="000F6F20">
      <w:pPr>
        <w:ind w:firstLine="420"/>
        <w:jc w:val="center"/>
        <w:rPr>
          <w:b/>
        </w:rPr>
      </w:pPr>
    </w:p>
    <w:p w:rsidR="000F6F20" w:rsidRDefault="000F6F20" w:rsidP="000F6F20">
      <w:pPr>
        <w:ind w:firstLine="420"/>
        <w:jc w:val="center"/>
        <w:rPr>
          <w:b/>
        </w:rPr>
      </w:pPr>
      <w:r>
        <w:rPr>
          <w:rFonts w:hint="eastAsia"/>
          <w:b/>
        </w:rPr>
        <w:t>表格3</w:t>
      </w:r>
      <w:r w:rsidR="00110DC9">
        <w:rPr>
          <w:rFonts w:hint="eastAsia"/>
          <w:b/>
        </w:rPr>
        <w:t>.2</w:t>
      </w:r>
      <w:r>
        <w:rPr>
          <w:rFonts w:hint="eastAsia"/>
          <w:b/>
        </w:rPr>
        <w:t xml:space="preserve"> methylation重要影响因子</w:t>
      </w:r>
      <w:r>
        <w:rPr>
          <w:b/>
        </w:rPr>
        <w:t>对应gene list</w:t>
      </w:r>
    </w:p>
    <w:tbl>
      <w:tblPr>
        <w:tblW w:w="1080" w:type="dxa"/>
        <w:jc w:val="center"/>
        <w:tblLook w:val="04A0" w:firstRow="1" w:lastRow="0" w:firstColumn="1" w:lastColumn="0" w:noHBand="0" w:noVBand="1"/>
      </w:tblPr>
      <w:tblGrid>
        <w:gridCol w:w="1212"/>
      </w:tblGrid>
      <w:tr w:rsidR="005A2522" w:rsidRPr="005A2522" w:rsidTr="005A2522">
        <w:trPr>
          <w:trHeight w:val="285"/>
          <w:jc w:val="center"/>
        </w:trPr>
        <w:tc>
          <w:tcPr>
            <w:tcW w:w="1080" w:type="dxa"/>
            <w:tcBorders>
              <w:top w:val="single" w:sz="4" w:space="0" w:color="000000"/>
              <w:left w:val="nil"/>
              <w:bottom w:val="single" w:sz="4" w:space="0" w:color="000000"/>
              <w:right w:val="nil"/>
            </w:tcBorders>
            <w:shd w:val="clear" w:color="auto" w:fill="auto"/>
            <w:noWrap/>
            <w:vAlign w:val="bottom"/>
            <w:hideMark/>
          </w:tcPr>
          <w:p w:rsidR="005A2522" w:rsidRPr="005A2522" w:rsidRDefault="005A2522" w:rsidP="005A2522">
            <w:pPr>
              <w:widowControl/>
              <w:jc w:val="left"/>
              <w:rPr>
                <w:rFonts w:ascii="等线" w:eastAsia="等线" w:hAnsi="等线" w:cs="宋体"/>
                <w:b/>
                <w:bCs/>
                <w:color w:val="000000"/>
                <w:kern w:val="0"/>
                <w:sz w:val="22"/>
              </w:rPr>
            </w:pPr>
            <w:r w:rsidRPr="005A2522">
              <w:rPr>
                <w:rFonts w:ascii="等线" w:eastAsia="等线" w:hAnsi="等线" w:cs="宋体" w:hint="eastAsia"/>
                <w:b/>
                <w:bCs/>
                <w:color w:val="000000"/>
                <w:kern w:val="0"/>
                <w:sz w:val="22"/>
              </w:rPr>
              <w:t>gene list</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PCDHB8</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PANK4</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RNF25</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C7orf61</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ATP6V1E1</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GPR157</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C8orf77</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RAPH1</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ZNF252</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DYNLRB1</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DLGAP5</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STK36</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DTWD1</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RRAS</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C15orf33</w:t>
            </w:r>
          </w:p>
        </w:tc>
      </w:tr>
      <w:tr w:rsidR="005A2522" w:rsidRPr="005A2522" w:rsidTr="005A2522">
        <w:trPr>
          <w:trHeight w:val="285"/>
          <w:jc w:val="center"/>
        </w:trPr>
        <w:tc>
          <w:tcPr>
            <w:tcW w:w="1080" w:type="dxa"/>
            <w:tcBorders>
              <w:top w:val="nil"/>
              <w:left w:val="nil"/>
              <w:bottom w:val="single" w:sz="4" w:space="0" w:color="000000"/>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TBC1D10B</w:t>
            </w:r>
          </w:p>
        </w:tc>
      </w:tr>
    </w:tbl>
    <w:p w:rsidR="009E53FF" w:rsidRDefault="009E53FF" w:rsidP="00D94075">
      <w:pPr>
        <w:rPr>
          <w:b/>
        </w:rPr>
      </w:pPr>
    </w:p>
    <w:p w:rsidR="00110DC9" w:rsidRPr="00C75B76" w:rsidRDefault="00331683" w:rsidP="00D94075">
      <w:pPr>
        <w:ind w:firstLine="420"/>
        <w:rPr>
          <w:color w:val="FF0000"/>
        </w:rPr>
      </w:pPr>
      <w:r w:rsidRPr="00331683">
        <w:rPr>
          <w:color w:val="FF0000"/>
        </w:rPr>
        <w:t>G</w:t>
      </w:r>
      <w:r w:rsidR="008A2D79">
        <w:rPr>
          <w:color w:val="FF0000"/>
        </w:rPr>
        <w:t>et Disease as shown in Table 3.3</w:t>
      </w:r>
      <w:r w:rsidRPr="00331683">
        <w:rPr>
          <w:color w:val="FF0000"/>
        </w:rPr>
        <w:t>:</w:t>
      </w:r>
      <w:r w:rsidR="00D94075" w:rsidRPr="00C75B76">
        <w:rPr>
          <w:color w:val="FF0000"/>
        </w:rPr>
        <w:t xml:space="preserve"> </w:t>
      </w:r>
    </w:p>
    <w:p w:rsidR="00177548" w:rsidRPr="00177548" w:rsidRDefault="00177548" w:rsidP="00177548">
      <w:pPr>
        <w:ind w:firstLine="420"/>
        <w:jc w:val="center"/>
        <w:rPr>
          <w:b/>
        </w:rPr>
      </w:pPr>
      <w:r w:rsidRPr="00177548">
        <w:rPr>
          <w:rFonts w:hint="eastAsia"/>
          <w:b/>
        </w:rPr>
        <w:t>表</w:t>
      </w:r>
      <w:r w:rsidR="008A2D79">
        <w:rPr>
          <w:rFonts w:hint="eastAsia"/>
          <w:b/>
        </w:rPr>
        <w:t>3.3</w:t>
      </w:r>
      <w:r w:rsidRPr="00177548">
        <w:rPr>
          <w:rFonts w:hint="eastAsia"/>
          <w:b/>
        </w:rPr>
        <w:t xml:space="preserve"> 甲基化</w:t>
      </w:r>
      <w:r w:rsidRPr="00177548">
        <w:rPr>
          <w:b/>
        </w:rPr>
        <w:t>相关基因富集分析</w:t>
      </w:r>
      <w:r w:rsidRPr="00177548">
        <w:rPr>
          <w:rFonts w:hint="eastAsia"/>
          <w:b/>
        </w:rPr>
        <w:t>D</w:t>
      </w:r>
      <w:r w:rsidRPr="00177548">
        <w:rPr>
          <w:b/>
        </w:rPr>
        <w:t>isease结果</w:t>
      </w:r>
    </w:p>
    <w:tbl>
      <w:tblPr>
        <w:tblW w:w="9157" w:type="dxa"/>
        <w:tblLook w:val="04A0" w:firstRow="1" w:lastRow="0" w:firstColumn="1" w:lastColumn="0" w:noHBand="0" w:noVBand="1"/>
      </w:tblPr>
      <w:tblGrid>
        <w:gridCol w:w="409"/>
        <w:gridCol w:w="992"/>
        <w:gridCol w:w="4978"/>
        <w:gridCol w:w="1021"/>
        <w:gridCol w:w="1757"/>
      </w:tblGrid>
      <w:tr w:rsidR="006226E8" w:rsidRPr="006226E8" w:rsidTr="00FB121C">
        <w:trPr>
          <w:trHeight w:val="242"/>
        </w:trPr>
        <w:tc>
          <w:tcPr>
            <w:tcW w:w="409"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ID</w:t>
            </w:r>
          </w:p>
        </w:tc>
        <w:tc>
          <w:tcPr>
            <w:tcW w:w="992"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Name</w:t>
            </w:r>
          </w:p>
        </w:tc>
        <w:tc>
          <w:tcPr>
            <w:tcW w:w="4978"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Source</w:t>
            </w:r>
          </w:p>
        </w:tc>
        <w:tc>
          <w:tcPr>
            <w:tcW w:w="1021"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FDR B&amp;H</w:t>
            </w:r>
          </w:p>
        </w:tc>
        <w:tc>
          <w:tcPr>
            <w:tcW w:w="1757"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Genes in Annotation</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C0545080</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Composite Lymphoma</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0.00222</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2</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C0235598</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HODGKIN'S-LIKE</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0.002589</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3</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C1301361</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Post-transplant lymphoproliferative disorder, polymorphic</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0.003328</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4</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C0034888</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Rectal Prolapse</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0.003697</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5</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C0265493</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Cat eye syndrome</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0.004067</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lastRenderedPageBreak/>
              <w:t>6</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C1333171</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Primary Cutaneous Follicle Center Lymphoma</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0.004436</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7</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C1709656</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Primary Cutaneous Diffuse Large B-Cell Lymphoma, Leg Type</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0.004804</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8</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C0920296</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Developmental reading disorder</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0.005173</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9</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C1519214</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Secondary Glioblastoma</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0.005542</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single" w:sz="4" w:space="0" w:color="000000"/>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10</w:t>
            </w:r>
          </w:p>
        </w:tc>
        <w:tc>
          <w:tcPr>
            <w:tcW w:w="992" w:type="dxa"/>
            <w:tcBorders>
              <w:top w:val="nil"/>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C0334581</w:t>
            </w:r>
          </w:p>
        </w:tc>
        <w:tc>
          <w:tcPr>
            <w:tcW w:w="4978" w:type="dxa"/>
            <w:tcBorders>
              <w:top w:val="nil"/>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Gemistocytic astrocytoma</w:t>
            </w:r>
          </w:p>
        </w:tc>
        <w:tc>
          <w:tcPr>
            <w:tcW w:w="1021" w:type="dxa"/>
            <w:tcBorders>
              <w:top w:val="nil"/>
              <w:left w:val="nil"/>
              <w:bottom w:val="single" w:sz="4" w:space="0" w:color="000000"/>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0.006279</w:t>
            </w:r>
          </w:p>
        </w:tc>
        <w:tc>
          <w:tcPr>
            <w:tcW w:w="1757" w:type="dxa"/>
            <w:tcBorders>
              <w:top w:val="nil"/>
              <w:left w:val="nil"/>
              <w:bottom w:val="single" w:sz="4" w:space="0" w:color="000000"/>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bl>
    <w:p w:rsidR="00C77233" w:rsidRDefault="00C77233" w:rsidP="00545822">
      <w:pPr>
        <w:ind w:firstLine="420"/>
        <w:rPr>
          <w:color w:val="FFC000"/>
        </w:rPr>
      </w:pPr>
    </w:p>
    <w:p w:rsidR="0009230C" w:rsidRDefault="006D24F8" w:rsidP="00D94075">
      <w:pPr>
        <w:ind w:firstLine="420"/>
        <w:rPr>
          <w:b/>
          <w:color w:val="FF0000"/>
        </w:rPr>
      </w:pPr>
      <w:r w:rsidRPr="006D24F8">
        <w:rPr>
          <w:color w:val="FF0000"/>
        </w:rPr>
        <w:t>The methylation-related genes were analyzed using cBio, the cancer research type was selected as the squamous cell carcinoma and endocervical adenocarcinoma, the Patient/Case Set was selected for all types, and the gene list was input to obtain the gene list mutation map in the cancer CESC (Fig. 2). These genes have been mutated in 69% of patients. The results of mutual exclusivity were also shown in Table 3.5.</w:t>
      </w:r>
      <w:r w:rsidR="00D94075" w:rsidRPr="00C75B76">
        <w:rPr>
          <w:b/>
          <w:color w:val="FF0000"/>
        </w:rPr>
        <w:t xml:space="preserve"> </w:t>
      </w:r>
    </w:p>
    <w:p w:rsidR="00C65D2F" w:rsidRPr="00C75B76" w:rsidRDefault="00C65D2F" w:rsidP="00D94075">
      <w:pPr>
        <w:ind w:firstLine="420"/>
        <w:rPr>
          <w:b/>
          <w:color w:val="FF0000"/>
        </w:rPr>
      </w:pPr>
      <w:r w:rsidRPr="00C75B76">
        <w:rPr>
          <w:rFonts w:hint="eastAsia"/>
          <w:color w:val="FF0000"/>
        </w:rPr>
        <w:t>对</w:t>
      </w:r>
      <w:r w:rsidRPr="00C75B76">
        <w:rPr>
          <w:color w:val="FF0000"/>
        </w:rPr>
        <w:t>甲基化相关基因</w:t>
      </w:r>
      <w:r w:rsidRPr="00C75B76">
        <w:rPr>
          <w:rFonts w:hint="eastAsia"/>
          <w:color w:val="FF0000"/>
        </w:rPr>
        <w:t>使用</w:t>
      </w:r>
      <w:r w:rsidRPr="00C75B76">
        <w:rPr>
          <w:color w:val="FF0000"/>
        </w:rPr>
        <w:t>cBio进行分析</w:t>
      </w:r>
      <w:r w:rsidRPr="00C75B76">
        <w:rPr>
          <w:rFonts w:hint="eastAsia"/>
          <w:color w:val="FF0000"/>
        </w:rPr>
        <w:t>，癌症</w:t>
      </w:r>
      <w:r w:rsidRPr="00C75B76">
        <w:rPr>
          <w:color w:val="FF0000"/>
        </w:rPr>
        <w:t>研究类型选择cervical squamous cell carcinoma and endocervical adenocarcinoma</w:t>
      </w:r>
      <w:r w:rsidRPr="00C75B76">
        <w:rPr>
          <w:rFonts w:hint="eastAsia"/>
          <w:color w:val="FF0000"/>
        </w:rPr>
        <w:t>，Patient</w:t>
      </w:r>
      <w:r w:rsidRPr="00C75B76">
        <w:rPr>
          <w:color w:val="FF0000"/>
        </w:rPr>
        <w:t>/Case Set</w:t>
      </w:r>
      <w:r w:rsidRPr="00C75B76">
        <w:rPr>
          <w:rFonts w:hint="eastAsia"/>
          <w:color w:val="FF0000"/>
        </w:rPr>
        <w:t>选择所有</w:t>
      </w:r>
      <w:r w:rsidRPr="00C75B76">
        <w:rPr>
          <w:color w:val="FF0000"/>
        </w:rPr>
        <w:t>类型，</w:t>
      </w:r>
      <w:r w:rsidRPr="00C75B76">
        <w:rPr>
          <w:rFonts w:hint="eastAsia"/>
          <w:color w:val="FF0000"/>
        </w:rPr>
        <w:t>将</w:t>
      </w:r>
      <w:r w:rsidRPr="00C75B76">
        <w:rPr>
          <w:color w:val="FF0000"/>
        </w:rPr>
        <w:t>gene list输入，</w:t>
      </w:r>
      <w:r w:rsidRPr="00C75B76">
        <w:rPr>
          <w:rFonts w:hint="eastAsia"/>
          <w:color w:val="FF0000"/>
        </w:rPr>
        <w:t>得到gene</w:t>
      </w:r>
      <w:r w:rsidRPr="00C75B76">
        <w:rPr>
          <w:color w:val="FF0000"/>
        </w:rPr>
        <w:t xml:space="preserve"> list</w:t>
      </w:r>
      <w:r w:rsidRPr="00C75B76">
        <w:rPr>
          <w:rFonts w:hint="eastAsia"/>
          <w:color w:val="FF0000"/>
        </w:rPr>
        <w:t>在</w:t>
      </w:r>
      <w:r w:rsidRPr="00C75B76">
        <w:rPr>
          <w:color w:val="FF0000"/>
        </w:rPr>
        <w:t>癌症</w:t>
      </w:r>
      <w:r w:rsidRPr="00C75B76">
        <w:rPr>
          <w:rFonts w:hint="eastAsia"/>
          <w:color w:val="FF0000"/>
        </w:rPr>
        <w:t>CESC中</w:t>
      </w:r>
      <w:r w:rsidRPr="00C75B76">
        <w:rPr>
          <w:color w:val="FF0000"/>
        </w:rPr>
        <w:t>突变</w:t>
      </w:r>
      <w:r w:rsidRPr="00C75B76">
        <w:rPr>
          <w:rFonts w:hint="eastAsia"/>
          <w:color w:val="FF0000"/>
        </w:rPr>
        <w:t>图谱（</w:t>
      </w:r>
      <w:r w:rsidRPr="00C75B76">
        <w:rPr>
          <w:color w:val="FF0000"/>
        </w:rPr>
        <w:t>图</w:t>
      </w:r>
      <w:r w:rsidRPr="00C75B76">
        <w:rPr>
          <w:rFonts w:hint="eastAsia"/>
          <w:color w:val="FF0000"/>
        </w:rPr>
        <w:t>2）</w:t>
      </w:r>
      <w:r>
        <w:rPr>
          <w:rFonts w:hint="eastAsia"/>
          <w:color w:val="FF0000"/>
        </w:rPr>
        <w:t>，</w:t>
      </w:r>
      <w:r w:rsidRPr="00C75B76">
        <w:rPr>
          <w:rFonts w:hint="eastAsia"/>
          <w:color w:val="FF0000"/>
        </w:rPr>
        <w:t>69</w:t>
      </w:r>
      <w:r w:rsidRPr="00C75B76">
        <w:rPr>
          <w:color w:val="FF0000"/>
        </w:rPr>
        <w:t>%</w:t>
      </w:r>
      <w:r w:rsidRPr="00C75B76">
        <w:rPr>
          <w:rFonts w:hint="eastAsia"/>
          <w:color w:val="FF0000"/>
        </w:rPr>
        <w:t>病人中这些</w:t>
      </w:r>
      <w:r w:rsidRPr="00C75B76">
        <w:rPr>
          <w:color w:val="FF0000"/>
        </w:rPr>
        <w:t>gene发</w:t>
      </w:r>
      <w:r w:rsidRPr="00C75B76">
        <w:rPr>
          <w:rFonts w:hint="eastAsia"/>
          <w:color w:val="FF0000"/>
        </w:rPr>
        <w:t>生</w:t>
      </w:r>
      <w:r w:rsidRPr="00C75B76">
        <w:rPr>
          <w:color w:val="FF0000"/>
        </w:rPr>
        <w:t>了突变。</w:t>
      </w:r>
      <w:r>
        <w:rPr>
          <w:rFonts w:hint="eastAsia"/>
          <w:color w:val="FF0000"/>
        </w:rPr>
        <w:t>同时</w:t>
      </w:r>
      <w:r>
        <w:rPr>
          <w:color w:val="FF0000"/>
        </w:rPr>
        <w:t>得到</w:t>
      </w:r>
      <w:r>
        <w:rPr>
          <w:rFonts w:hint="eastAsia"/>
          <w:color w:val="FF0000"/>
        </w:rPr>
        <w:t>mutual</w:t>
      </w:r>
      <w:r>
        <w:rPr>
          <w:color w:val="FF0000"/>
        </w:rPr>
        <w:t xml:space="preserve"> exclusivity结果如表</w:t>
      </w:r>
      <w:r>
        <w:rPr>
          <w:rFonts w:hint="eastAsia"/>
          <w:color w:val="FF0000"/>
        </w:rPr>
        <w:t>3.5所示</w:t>
      </w:r>
      <w:r>
        <w:rPr>
          <w:color w:val="FF0000"/>
        </w:rPr>
        <w:t>。</w:t>
      </w:r>
    </w:p>
    <w:p w:rsidR="00DF2561" w:rsidRDefault="0090323E" w:rsidP="0090323E">
      <w:pPr>
        <w:jc w:val="center"/>
        <w:rPr>
          <w:b/>
        </w:rPr>
      </w:pPr>
      <w:r w:rsidRPr="0090323E">
        <w:rPr>
          <w:b/>
        </w:rPr>
        <w:object w:dxaOrig="16767" w:dyaOrig="10772">
          <v:shape id="_x0000_i1026" type="#_x0000_t75" style="width:374.4pt;height:240.5pt" o:ole="">
            <v:imagedata r:id="rId12" o:title=""/>
          </v:shape>
          <o:OLEObject Type="Embed" ProgID="FoxitReader.Document" ShapeID="_x0000_i1026" DrawAspect="Content" ObjectID="_1594151970" r:id="rId13"/>
        </w:object>
      </w:r>
    </w:p>
    <w:p w:rsidR="0090323E" w:rsidRDefault="0090323E" w:rsidP="0090323E">
      <w:pPr>
        <w:jc w:val="center"/>
        <w:rPr>
          <w:b/>
        </w:rPr>
      </w:pPr>
      <w:r>
        <w:rPr>
          <w:rFonts w:hint="eastAsia"/>
          <w:b/>
        </w:rPr>
        <w:t xml:space="preserve">图2 </w:t>
      </w:r>
      <w:r>
        <w:rPr>
          <w:b/>
        </w:rPr>
        <w:t>CESC</w:t>
      </w:r>
      <w:r>
        <w:rPr>
          <w:rFonts w:hint="eastAsia"/>
          <w:b/>
        </w:rPr>
        <w:t>中</w:t>
      </w:r>
      <w:r>
        <w:rPr>
          <w:b/>
        </w:rPr>
        <w:t>甲基化相关基因</w:t>
      </w:r>
      <w:r>
        <w:rPr>
          <w:rFonts w:hint="eastAsia"/>
          <w:b/>
        </w:rPr>
        <w:t>的</w:t>
      </w:r>
      <w:r>
        <w:rPr>
          <w:b/>
        </w:rPr>
        <w:t>癌症图谱</w:t>
      </w:r>
    </w:p>
    <w:p w:rsidR="000E0EAC" w:rsidRDefault="000E0EAC" w:rsidP="0090323E">
      <w:pPr>
        <w:jc w:val="center"/>
        <w:rPr>
          <w:b/>
        </w:rPr>
      </w:pPr>
    </w:p>
    <w:p w:rsidR="00A53D3E" w:rsidRDefault="000E0EAC" w:rsidP="000E0EAC">
      <w:pPr>
        <w:jc w:val="center"/>
        <w:rPr>
          <w:b/>
        </w:rPr>
      </w:pPr>
      <w:r>
        <w:rPr>
          <w:rFonts w:hint="eastAsia"/>
          <w:b/>
        </w:rPr>
        <w:t>表格3.5 甲基化</w:t>
      </w:r>
      <w:r>
        <w:rPr>
          <w:b/>
        </w:rPr>
        <w:t>相</w:t>
      </w:r>
      <w:r>
        <w:rPr>
          <w:rFonts w:hint="eastAsia"/>
          <w:b/>
        </w:rPr>
        <w:t>关</w:t>
      </w:r>
      <w:r>
        <w:rPr>
          <w:b/>
        </w:rPr>
        <w:t>基因mutual exclusivity</w:t>
      </w:r>
      <w:r>
        <w:rPr>
          <w:rFonts w:hint="eastAsia"/>
          <w:b/>
        </w:rPr>
        <w:t>结果</w:t>
      </w:r>
    </w:p>
    <w:tbl>
      <w:tblPr>
        <w:tblW w:w="9262" w:type="dxa"/>
        <w:tblLook w:val="04A0" w:firstRow="1" w:lastRow="0" w:firstColumn="1" w:lastColumn="0" w:noHBand="0" w:noVBand="1"/>
      </w:tblPr>
      <w:tblGrid>
        <w:gridCol w:w="989"/>
        <w:gridCol w:w="858"/>
        <w:gridCol w:w="862"/>
        <w:gridCol w:w="725"/>
        <w:gridCol w:w="725"/>
        <w:gridCol w:w="626"/>
        <w:gridCol w:w="1201"/>
        <w:gridCol w:w="785"/>
        <w:gridCol w:w="1380"/>
        <w:gridCol w:w="1111"/>
      </w:tblGrid>
      <w:tr w:rsidR="00A53D3E" w:rsidRPr="00A53D3E" w:rsidTr="00A53D3E">
        <w:trPr>
          <w:trHeight w:val="203"/>
        </w:trPr>
        <w:tc>
          <w:tcPr>
            <w:tcW w:w="989"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Gene A</w:t>
            </w:r>
          </w:p>
        </w:tc>
        <w:tc>
          <w:tcPr>
            <w:tcW w:w="858"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Gene B</w:t>
            </w:r>
          </w:p>
        </w:tc>
        <w:tc>
          <w:tcPr>
            <w:tcW w:w="862"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Neither</w:t>
            </w:r>
          </w:p>
        </w:tc>
        <w:tc>
          <w:tcPr>
            <w:tcW w:w="725"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A Not B</w:t>
            </w:r>
          </w:p>
        </w:tc>
        <w:tc>
          <w:tcPr>
            <w:tcW w:w="725"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B Not A</w:t>
            </w:r>
          </w:p>
        </w:tc>
        <w:tc>
          <w:tcPr>
            <w:tcW w:w="626"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Both</w:t>
            </w:r>
          </w:p>
        </w:tc>
        <w:tc>
          <w:tcPr>
            <w:tcW w:w="1201"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Log Odds Ratio</w:t>
            </w:r>
          </w:p>
        </w:tc>
        <w:tc>
          <w:tcPr>
            <w:tcW w:w="785"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p-Value</w:t>
            </w:r>
          </w:p>
        </w:tc>
        <w:tc>
          <w:tcPr>
            <w:tcW w:w="1380"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Adjusted p-Value</w:t>
            </w:r>
          </w:p>
        </w:tc>
        <w:tc>
          <w:tcPr>
            <w:tcW w:w="1111"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Tendency</w:t>
            </w:r>
          </w:p>
        </w:tc>
      </w:tr>
      <w:tr w:rsidR="00A53D3E" w:rsidRPr="00A53D3E" w:rsidTr="00A53D3E">
        <w:trPr>
          <w:trHeight w:val="203"/>
        </w:trPr>
        <w:tc>
          <w:tcPr>
            <w:tcW w:w="989"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RNF25</w:t>
            </w:r>
          </w:p>
        </w:tc>
        <w:tc>
          <w:tcPr>
            <w:tcW w:w="858"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STK36</w:t>
            </w:r>
          </w:p>
        </w:tc>
        <w:tc>
          <w:tcPr>
            <w:tcW w:w="862"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285</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15</w:t>
            </w:r>
          </w:p>
        </w:tc>
        <w:tc>
          <w:tcPr>
            <w:tcW w:w="626"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10</w:t>
            </w:r>
          </w:p>
        </w:tc>
        <w:tc>
          <w:tcPr>
            <w:tcW w:w="120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&gt;3</w:t>
            </w:r>
          </w:p>
        </w:tc>
        <w:tc>
          <w:tcPr>
            <w:tcW w:w="78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11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RNF25</w:t>
            </w:r>
          </w:p>
        </w:tc>
        <w:tc>
          <w:tcPr>
            <w:tcW w:w="858"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RAPH1</w:t>
            </w:r>
          </w:p>
        </w:tc>
        <w:tc>
          <w:tcPr>
            <w:tcW w:w="862"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286</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3</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14</w:t>
            </w:r>
          </w:p>
        </w:tc>
        <w:tc>
          <w:tcPr>
            <w:tcW w:w="626"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7</w:t>
            </w:r>
          </w:p>
        </w:tc>
        <w:tc>
          <w:tcPr>
            <w:tcW w:w="120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&gt;3</w:t>
            </w:r>
          </w:p>
        </w:tc>
        <w:tc>
          <w:tcPr>
            <w:tcW w:w="78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11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RAPH1</w:t>
            </w:r>
          </w:p>
        </w:tc>
        <w:tc>
          <w:tcPr>
            <w:tcW w:w="858"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STK36</w:t>
            </w:r>
          </w:p>
        </w:tc>
        <w:tc>
          <w:tcPr>
            <w:tcW w:w="862"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272</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13</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17</w:t>
            </w:r>
          </w:p>
        </w:tc>
        <w:tc>
          <w:tcPr>
            <w:tcW w:w="626"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8</w:t>
            </w:r>
          </w:p>
        </w:tc>
        <w:tc>
          <w:tcPr>
            <w:tcW w:w="120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2.287</w:t>
            </w:r>
          </w:p>
        </w:tc>
        <w:tc>
          <w:tcPr>
            <w:tcW w:w="78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0.007</w:t>
            </w:r>
          </w:p>
        </w:tc>
        <w:tc>
          <w:tcPr>
            <w:tcW w:w="111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C7ORF61</w:t>
            </w:r>
          </w:p>
        </w:tc>
        <w:tc>
          <w:tcPr>
            <w:tcW w:w="858"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RRAS</w:t>
            </w:r>
          </w:p>
        </w:tc>
        <w:tc>
          <w:tcPr>
            <w:tcW w:w="862"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273</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10</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20</w:t>
            </w:r>
          </w:p>
        </w:tc>
        <w:tc>
          <w:tcPr>
            <w:tcW w:w="626"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7</w:t>
            </w:r>
          </w:p>
        </w:tc>
        <w:tc>
          <w:tcPr>
            <w:tcW w:w="120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2.257</w:t>
            </w:r>
          </w:p>
        </w:tc>
        <w:tc>
          <w:tcPr>
            <w:tcW w:w="78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0.022</w:t>
            </w:r>
          </w:p>
        </w:tc>
        <w:tc>
          <w:tcPr>
            <w:tcW w:w="111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lastRenderedPageBreak/>
              <w:t>PANK4</w:t>
            </w:r>
          </w:p>
        </w:tc>
        <w:tc>
          <w:tcPr>
            <w:tcW w:w="858"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GPR157</w:t>
            </w:r>
          </w:p>
        </w:tc>
        <w:tc>
          <w:tcPr>
            <w:tcW w:w="862"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237</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35</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24</w:t>
            </w:r>
          </w:p>
        </w:tc>
        <w:tc>
          <w:tcPr>
            <w:tcW w:w="626"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14</w:t>
            </w:r>
          </w:p>
        </w:tc>
        <w:tc>
          <w:tcPr>
            <w:tcW w:w="120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1.374</w:t>
            </w:r>
          </w:p>
        </w:tc>
        <w:tc>
          <w:tcPr>
            <w:tcW w:w="78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0.067</w:t>
            </w:r>
          </w:p>
        </w:tc>
        <w:tc>
          <w:tcPr>
            <w:tcW w:w="111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DYNLRB1</w:t>
            </w:r>
          </w:p>
        </w:tc>
        <w:tc>
          <w:tcPr>
            <w:tcW w:w="858"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RRAS</w:t>
            </w:r>
          </w:p>
        </w:tc>
        <w:tc>
          <w:tcPr>
            <w:tcW w:w="862"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254</w:t>
            </w:r>
          </w:p>
        </w:tc>
        <w:tc>
          <w:tcPr>
            <w:tcW w:w="725"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29</w:t>
            </w:r>
          </w:p>
        </w:tc>
        <w:tc>
          <w:tcPr>
            <w:tcW w:w="725"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18</w:t>
            </w:r>
          </w:p>
        </w:tc>
        <w:tc>
          <w:tcPr>
            <w:tcW w:w="626"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9</w:t>
            </w:r>
          </w:p>
        </w:tc>
        <w:tc>
          <w:tcPr>
            <w:tcW w:w="1201"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1.477</w:t>
            </w:r>
          </w:p>
        </w:tc>
        <w:tc>
          <w:tcPr>
            <w:tcW w:w="785"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0.002</w:t>
            </w:r>
          </w:p>
        </w:tc>
        <w:tc>
          <w:tcPr>
            <w:tcW w:w="1380"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0.269</w:t>
            </w:r>
          </w:p>
        </w:tc>
        <w:tc>
          <w:tcPr>
            <w:tcW w:w="1111"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bl>
    <w:p w:rsidR="00C75B76" w:rsidRDefault="00C75B76" w:rsidP="00C75B76">
      <w:pPr>
        <w:rPr>
          <w:b/>
        </w:rPr>
      </w:pPr>
    </w:p>
    <w:p w:rsidR="007476DA" w:rsidRDefault="00DF2561" w:rsidP="00D94075">
      <w:r>
        <w:rPr>
          <w:b/>
        </w:rPr>
        <w:tab/>
      </w:r>
      <w:r w:rsidR="00F17138" w:rsidRPr="00F17138">
        <w:t>In the clinical+mRNA</w:t>
      </w:r>
      <w:r w:rsidR="00F17138">
        <w:t xml:space="preserve"> </w:t>
      </w:r>
      <w:r w:rsidR="00F17138" w:rsidRPr="00F17138">
        <w:t xml:space="preserve">model, important influencing factors with high predictive power are shown in Table </w:t>
      </w:r>
      <w:r w:rsidR="00B87393">
        <w:t>4</w:t>
      </w:r>
      <w:r w:rsidR="00F17138" w:rsidRPr="00F17138">
        <w:t>.</w:t>
      </w:r>
      <w:r w:rsidR="005336C5">
        <w:t xml:space="preserve"> </w:t>
      </w:r>
      <w:r w:rsidR="005E1563" w:rsidRPr="005E1563">
        <w:t>In Rong Zhang</w:t>
      </w:r>
      <w:r w:rsidR="00F71CC2">
        <w:t>’s study</w:t>
      </w:r>
      <w:r w:rsidR="005E1563" w:rsidRPr="005E1563">
        <w:t>, the expression of the exo-matrix gene ANGPTL4 in cervical cancer cells was significantly reduced</w:t>
      </w:r>
      <w:r w:rsidR="00717F3E">
        <w:fldChar w:fldCharType="begin">
          <w:fldData xml:space="preserve">PEVuZE5vdGU+PENpdGU+PEF1dGhvcj5aaGFuZzwvQXV0aG9yPjxZZWFyPjIwMTc8L1llYXI+PFJl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</w:fldData>
        </w:fldChar>
      </w:r>
      <w:r w:rsidR="0093788F">
        <w:instrText xml:space="preserve"> ADDIN EN.CITE </w:instrText>
      </w:r>
      <w:r w:rsidR="0093788F">
        <w:fldChar w:fldCharType="begin">
          <w:fldData xml:space="preserve">PEVuZE5vdGU+PENpdGU+PEF1dGhvcj5aaGFuZzwvQXV0aG9yPjxZZWFyPjIwMTc8L1llYXI+PFJl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</w:fldData>
        </w:fldChar>
      </w:r>
      <w:r w:rsidR="0093788F">
        <w:instrText xml:space="preserve"> ADDIN EN.CITE.DATA </w:instrText>
      </w:r>
      <w:r w:rsidR="0093788F">
        <w:fldChar w:fldCharType="end"/>
      </w:r>
      <w:r w:rsidR="00717F3E">
        <w:fldChar w:fldCharType="separate"/>
      </w:r>
      <w:r w:rsidR="0093788F">
        <w:rPr>
          <w:noProof/>
        </w:rPr>
        <w:t>[24]</w:t>
      </w:r>
      <w:r w:rsidR="00717F3E">
        <w:fldChar w:fldCharType="end"/>
      </w:r>
      <w:r w:rsidR="005E1563">
        <w:t xml:space="preserve">. </w:t>
      </w:r>
      <w:r w:rsidR="00010804" w:rsidRPr="00010804">
        <w:t xml:space="preserve">The protein iASPP encoded by PPP1R13L </w:t>
      </w:r>
      <w:r w:rsidR="00010804">
        <w:t>w</w:t>
      </w:r>
      <w:r w:rsidR="00010804" w:rsidRPr="00010804">
        <w:t>as considered as an oncogene that not only inhibits the transcriptional activity of p53 on promoters of downstream genes, but also promotes carcinogenesis through p53-independent mechanisms</w:t>
      </w:r>
      <w:r w:rsidR="00717F3E">
        <w:fldChar w:fldCharType="begin">
          <w:fldData xml:space="preserve">PEVuZE5vdGU+PENpdGU+PEF1dGhvcj5Eb25nPC9BdXRob3I+PFllYXI+MjAxNTwvWWVhcj48UmVj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</w:fldData>
        </w:fldChar>
      </w:r>
      <w:r w:rsidR="0093788F">
        <w:instrText xml:space="preserve"> ADDIN EN.CITE </w:instrText>
      </w:r>
      <w:r w:rsidR="0093788F">
        <w:fldChar w:fldCharType="begin">
          <w:fldData xml:space="preserve">PEVuZE5vdGU+PENpdGU+PEF1dGhvcj5Eb25nPC9BdXRob3I+PFllYXI+MjAxNTwvWWVhcj48UmVj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</w:fldData>
        </w:fldChar>
      </w:r>
      <w:r w:rsidR="0093788F">
        <w:instrText xml:space="preserve"> ADDIN EN.CITE.DATA </w:instrText>
      </w:r>
      <w:r w:rsidR="0093788F">
        <w:fldChar w:fldCharType="end"/>
      </w:r>
      <w:r w:rsidR="00717F3E">
        <w:fldChar w:fldCharType="separate"/>
      </w:r>
      <w:r w:rsidR="0093788F">
        <w:rPr>
          <w:noProof/>
        </w:rPr>
        <w:t>[25]</w:t>
      </w:r>
      <w:r w:rsidR="00717F3E">
        <w:fldChar w:fldCharType="end"/>
      </w:r>
      <w:r w:rsidR="00FD5648">
        <w:t xml:space="preserve">. </w:t>
      </w:r>
      <w:r w:rsidR="00FD5648" w:rsidRPr="00FD5648">
        <w:t>The SHP-2 gene encoded by the gene PTPN11 may play an important role in HPV infectious d</w:t>
      </w:r>
      <w:r w:rsidR="00FD5648">
        <w:t>iseases such as cervical cancer</w:t>
      </w:r>
      <w:r w:rsidR="00717F3E">
        <w:fldChar w:fldCharType="begin">
          <w:fldData xml:space="preserve">PEVuZE5vdGU+PENpdGU+PEF1dGhvcj5UYW88L0F1dGhvcj48WWVhcj4yMDA4PC9ZZWFyPjxSZWNO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</w:fldData>
        </w:fldChar>
      </w:r>
      <w:r w:rsidR="0093788F">
        <w:instrText xml:space="preserve"> ADDIN EN.CITE </w:instrText>
      </w:r>
      <w:r w:rsidR="0093788F">
        <w:fldChar w:fldCharType="begin">
          <w:fldData xml:space="preserve">PEVuZE5vdGU+PENpdGU+PEF1dGhvcj5UYW88L0F1dGhvcj48WWVhcj4yMDA4PC9ZZWFyPjxSZWNO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</w:fldData>
        </w:fldChar>
      </w:r>
      <w:r w:rsidR="0093788F">
        <w:instrText xml:space="preserve"> ADDIN EN.CITE.DATA </w:instrText>
      </w:r>
      <w:r w:rsidR="0093788F">
        <w:fldChar w:fldCharType="end"/>
      </w:r>
      <w:r w:rsidR="00717F3E">
        <w:fldChar w:fldCharType="separate"/>
      </w:r>
      <w:r w:rsidR="0093788F">
        <w:rPr>
          <w:noProof/>
        </w:rPr>
        <w:t>[26]</w:t>
      </w:r>
      <w:r w:rsidR="00717F3E">
        <w:fldChar w:fldCharType="end"/>
      </w:r>
      <w:r w:rsidR="00FD5648" w:rsidRPr="00FD5648">
        <w:t>.</w:t>
      </w:r>
    </w:p>
    <w:p w:rsidR="00B23C5C" w:rsidRPr="00526727" w:rsidRDefault="00B23C5C" w:rsidP="00B23C5C">
      <w:pPr>
        <w:ind w:firstLine="420"/>
        <w:rPr>
          <w:rFonts w:ascii="Arial" w:hAnsi="Arial" w:cs="Arial"/>
          <w:color w:val="FFC000"/>
          <w:sz w:val="19"/>
          <w:szCs w:val="19"/>
          <w:shd w:val="clear" w:color="auto" w:fill="FFFFFF"/>
        </w:rPr>
      </w:pPr>
      <w:r>
        <w:tab/>
      </w:r>
      <w:r w:rsidRPr="00526727">
        <w:rPr>
          <w:rFonts w:hint="eastAsia"/>
          <w:color w:val="FFC000"/>
        </w:rPr>
        <w:t>在</w:t>
      </w:r>
      <w:r w:rsidRPr="00526727">
        <w:rPr>
          <w:color w:val="FFC000"/>
        </w:rPr>
        <w:t>模型</w:t>
      </w:r>
      <w:r w:rsidRPr="00526727">
        <w:rPr>
          <w:rFonts w:hint="eastAsia"/>
          <w:color w:val="FFC000"/>
        </w:rPr>
        <w:t>clinical</w:t>
      </w:r>
      <w:r w:rsidRPr="00526727">
        <w:rPr>
          <w:color w:val="FFC000"/>
        </w:rPr>
        <w:t>+mRNA</w:t>
      </w:r>
      <w:r w:rsidRPr="00526727">
        <w:rPr>
          <w:rFonts w:hint="eastAsia"/>
          <w:color w:val="FFC000"/>
        </w:rPr>
        <w:t>中，</w:t>
      </w:r>
      <w:r w:rsidRPr="00526727">
        <w:rPr>
          <w:color w:val="FFC000"/>
        </w:rPr>
        <w:t>具有高预测能力的重要影响因子如表</w:t>
      </w:r>
      <w:r>
        <w:rPr>
          <w:color w:val="FFC000"/>
        </w:rPr>
        <w:t>4</w:t>
      </w:r>
      <w:r w:rsidRPr="00526727">
        <w:rPr>
          <w:rFonts w:hint="eastAsia"/>
          <w:color w:val="FFC000"/>
        </w:rPr>
        <w:t>所示。在</w:t>
      </w:r>
      <w:r w:rsidRPr="00526727">
        <w:rPr>
          <w:rFonts w:ascii="Arial" w:hAnsi="Arial" w:cs="Arial"/>
          <w:color w:val="FFC000"/>
          <w:sz w:val="19"/>
          <w:szCs w:val="19"/>
          <w:shd w:val="clear" w:color="auto" w:fill="FFFFFF"/>
        </w:rPr>
        <w:t>Rong Zhang</w:t>
      </w:r>
      <w:r w:rsidRPr="00526727">
        <w:rPr>
          <w:rFonts w:ascii="Arial" w:hAnsi="Arial" w:cs="Arial" w:hint="eastAsia"/>
          <w:color w:val="FFC000"/>
          <w:sz w:val="19"/>
          <w:szCs w:val="19"/>
          <w:shd w:val="clear" w:color="auto" w:fill="FFFFFF"/>
        </w:rPr>
        <w:t>等人研究中</w:t>
      </w:r>
      <w:r w:rsidRPr="00526727">
        <w:rPr>
          <w:rFonts w:ascii="Arial" w:hAnsi="Arial" w:cs="Arial"/>
          <w:color w:val="FFC000"/>
          <w:sz w:val="19"/>
          <w:szCs w:val="19"/>
          <w:shd w:val="clear" w:color="auto" w:fill="FFFFFF"/>
        </w:rPr>
        <w:t>表明，</w:t>
      </w:r>
      <w:r w:rsidRPr="00526727">
        <w:rPr>
          <w:rFonts w:ascii="Arial" w:hAnsi="Arial" w:cs="Arial" w:hint="eastAsia"/>
          <w:color w:val="FFC000"/>
          <w:sz w:val="19"/>
          <w:szCs w:val="19"/>
          <w:shd w:val="clear" w:color="auto" w:fill="FFFFFF"/>
        </w:rPr>
        <w:t>外</w:t>
      </w:r>
      <w:r w:rsidRPr="00526727">
        <w:rPr>
          <w:rFonts w:ascii="Arial" w:hAnsi="Arial" w:cs="Arial"/>
          <w:color w:val="FFC000"/>
          <w:sz w:val="19"/>
          <w:szCs w:val="19"/>
          <w:shd w:val="clear" w:color="auto" w:fill="FFFFFF"/>
        </w:rPr>
        <w:t>基质基因</w:t>
      </w:r>
      <w:r w:rsidRPr="00526727">
        <w:rPr>
          <w:rFonts w:ascii="等线" w:eastAsia="等线" w:hAnsi="等线" w:cs="宋体" w:hint="eastAsia"/>
          <w:color w:val="FFC000"/>
          <w:kern w:val="0"/>
          <w:sz w:val="22"/>
        </w:rPr>
        <w:t>ANGPTL4在</w:t>
      </w:r>
      <w:r w:rsidRPr="00526727">
        <w:rPr>
          <w:rFonts w:ascii="等线" w:eastAsia="等线" w:hAnsi="等线" w:cs="宋体"/>
          <w:color w:val="FFC000"/>
          <w:kern w:val="0"/>
          <w:sz w:val="22"/>
        </w:rPr>
        <w:t>宫颈癌细胞中</w:t>
      </w:r>
      <w:r w:rsidRPr="00526727">
        <w:rPr>
          <w:rFonts w:ascii="等线" w:eastAsia="等线" w:hAnsi="等线" w:cs="宋体" w:hint="eastAsia"/>
          <w:color w:val="FFC000"/>
          <w:kern w:val="0"/>
          <w:sz w:val="22"/>
        </w:rPr>
        <w:t>表达显著</w:t>
      </w:r>
      <w:r w:rsidRPr="00526727">
        <w:rPr>
          <w:rFonts w:ascii="等线" w:eastAsia="等线" w:hAnsi="等线" w:cs="宋体"/>
          <w:color w:val="FFC000"/>
          <w:kern w:val="0"/>
          <w:sz w:val="22"/>
        </w:rPr>
        <w:t>降低</w:t>
      </w:r>
      <w:r w:rsidRPr="00526727">
        <w:rPr>
          <w:rFonts w:ascii="等线" w:eastAsia="等线" w:hAnsi="等线" w:cs="宋体" w:hint="eastAsia"/>
          <w:color w:val="FFC000"/>
          <w:kern w:val="0"/>
          <w:sz w:val="22"/>
          <w:vertAlign w:val="superscript"/>
        </w:rPr>
        <w:t>[</w:t>
      </w:r>
      <w:r w:rsidRPr="00526727">
        <w:rPr>
          <w:rFonts w:ascii="等线" w:eastAsia="等线" w:hAnsi="等线" w:cs="宋体"/>
          <w:color w:val="FFC000"/>
          <w:kern w:val="0"/>
          <w:sz w:val="22"/>
          <w:vertAlign w:val="superscript"/>
        </w:rPr>
        <w:t>21</w:t>
      </w:r>
      <w:r w:rsidRPr="00526727">
        <w:rPr>
          <w:rFonts w:ascii="等线" w:eastAsia="等线" w:hAnsi="等线" w:cs="宋体" w:hint="eastAsia"/>
          <w:color w:val="FFC000"/>
          <w:kern w:val="0"/>
          <w:sz w:val="22"/>
          <w:vertAlign w:val="superscript"/>
        </w:rPr>
        <w:t>]</w:t>
      </w:r>
      <w:r w:rsidRPr="00526727">
        <w:rPr>
          <w:rFonts w:ascii="等线" w:eastAsia="等线" w:hAnsi="等线" w:cs="宋体"/>
          <w:color w:val="FFC000"/>
          <w:kern w:val="0"/>
          <w:sz w:val="22"/>
        </w:rPr>
        <w:t>；</w:t>
      </w:r>
      <w:r w:rsidRPr="00526727">
        <w:rPr>
          <w:rFonts w:ascii="等线" w:eastAsia="等线" w:hAnsi="等线" w:cs="宋体" w:hint="eastAsia"/>
          <w:color w:val="FFC000"/>
          <w:kern w:val="0"/>
          <w:sz w:val="22"/>
        </w:rPr>
        <w:t>由PPP1R13L编码</w:t>
      </w:r>
      <w:r w:rsidRPr="00526727">
        <w:rPr>
          <w:rFonts w:ascii="等线" w:eastAsia="等线" w:hAnsi="等线" w:cs="宋体"/>
          <w:color w:val="FFC000"/>
          <w:kern w:val="0"/>
          <w:sz w:val="22"/>
        </w:rPr>
        <w:t>的</w:t>
      </w:r>
      <w:r w:rsidRPr="00526727">
        <w:rPr>
          <w:rFonts w:ascii="等线" w:eastAsia="等线" w:hAnsi="等线" w:cs="宋体" w:hint="eastAsia"/>
          <w:color w:val="FFC000"/>
          <w:kern w:val="0"/>
          <w:sz w:val="22"/>
        </w:rPr>
        <w:t>蛋</w:t>
      </w:r>
      <w:r w:rsidRPr="00526727">
        <w:rPr>
          <w:rFonts w:ascii="Arial" w:hAnsi="Arial" w:cs="Arial" w:hint="eastAsia"/>
          <w:color w:val="FFC000"/>
          <w:sz w:val="19"/>
          <w:szCs w:val="19"/>
          <w:shd w:val="clear" w:color="auto" w:fill="FFFFFF"/>
        </w:rPr>
        <w:t>白质</w:t>
      </w:r>
      <w:r w:rsidRPr="00526727">
        <w:rPr>
          <w:rFonts w:ascii="Arial" w:hAnsi="Arial" w:cs="Arial"/>
          <w:color w:val="FFC000"/>
          <w:sz w:val="19"/>
          <w:szCs w:val="19"/>
          <w:shd w:val="clear" w:color="auto" w:fill="FFFFFF"/>
        </w:rPr>
        <w:t>iASPP</w:t>
      </w:r>
      <w:r w:rsidRPr="00526727">
        <w:rPr>
          <w:rFonts w:ascii="Arial" w:hAnsi="Arial" w:cs="Arial" w:hint="eastAsia"/>
          <w:color w:val="FFC000"/>
          <w:sz w:val="19"/>
          <w:szCs w:val="19"/>
          <w:shd w:val="clear" w:color="auto" w:fill="FFFFFF"/>
        </w:rPr>
        <w:t xml:space="preserve"> </w:t>
      </w:r>
      <w:r w:rsidRPr="00526727">
        <w:rPr>
          <w:rFonts w:ascii="Arial" w:hAnsi="Arial" w:cs="Arial" w:hint="eastAsia"/>
          <w:color w:val="FFC000"/>
          <w:sz w:val="19"/>
          <w:szCs w:val="19"/>
          <w:shd w:val="clear" w:color="auto" w:fill="FFFFFF"/>
        </w:rPr>
        <w:t>被认为不仅抑制</w:t>
      </w:r>
      <w:r w:rsidRPr="00526727">
        <w:rPr>
          <w:rFonts w:ascii="Arial" w:hAnsi="Arial" w:cs="Arial"/>
          <w:color w:val="FFC000"/>
          <w:sz w:val="19"/>
          <w:szCs w:val="19"/>
          <w:shd w:val="clear" w:color="auto" w:fill="FFFFFF"/>
        </w:rPr>
        <w:t>下游</w:t>
      </w:r>
      <w:r w:rsidRPr="00526727">
        <w:rPr>
          <w:rFonts w:ascii="Arial" w:hAnsi="Arial" w:cs="Arial" w:hint="eastAsia"/>
          <w:color w:val="FFC000"/>
          <w:sz w:val="19"/>
          <w:szCs w:val="19"/>
          <w:shd w:val="clear" w:color="auto" w:fill="FFFFFF"/>
        </w:rPr>
        <w:t>基因</w:t>
      </w:r>
      <w:r w:rsidRPr="00526727">
        <w:rPr>
          <w:rFonts w:ascii="Arial" w:hAnsi="Arial" w:cs="Arial"/>
          <w:color w:val="FFC000"/>
          <w:sz w:val="19"/>
          <w:szCs w:val="19"/>
          <w:shd w:val="clear" w:color="auto" w:fill="FFFFFF"/>
        </w:rPr>
        <w:t>启动子</w:t>
      </w:r>
      <w:r w:rsidRPr="00526727">
        <w:rPr>
          <w:rFonts w:ascii="Arial" w:hAnsi="Arial" w:cs="Arial" w:hint="eastAsia"/>
          <w:color w:val="FFC000"/>
          <w:sz w:val="19"/>
          <w:szCs w:val="19"/>
          <w:shd w:val="clear" w:color="auto" w:fill="FFFFFF"/>
        </w:rPr>
        <w:t>上</w:t>
      </w:r>
      <w:r w:rsidRPr="00526727">
        <w:rPr>
          <w:rFonts w:ascii="Arial" w:hAnsi="Arial" w:cs="Arial"/>
          <w:color w:val="FFC000"/>
          <w:sz w:val="19"/>
          <w:szCs w:val="19"/>
          <w:shd w:val="clear" w:color="auto" w:fill="FFFFFF"/>
        </w:rPr>
        <w:t>p53</w:t>
      </w:r>
      <w:r w:rsidRPr="00526727">
        <w:rPr>
          <w:rFonts w:ascii="Arial" w:hAnsi="Arial" w:cs="Arial" w:hint="eastAsia"/>
          <w:color w:val="FFC000"/>
          <w:sz w:val="19"/>
          <w:szCs w:val="19"/>
          <w:shd w:val="clear" w:color="auto" w:fill="FFFFFF"/>
        </w:rPr>
        <w:t>转录活性的</w:t>
      </w:r>
      <w:r w:rsidRPr="00526727">
        <w:rPr>
          <w:rFonts w:ascii="Arial" w:hAnsi="Arial" w:cs="Arial"/>
          <w:color w:val="FFC000"/>
          <w:sz w:val="19"/>
          <w:szCs w:val="19"/>
          <w:shd w:val="clear" w:color="auto" w:fill="FFFFFF"/>
        </w:rPr>
        <w:t>癌基因</w:t>
      </w:r>
      <w:r w:rsidRPr="00526727">
        <w:rPr>
          <w:rFonts w:ascii="Arial" w:hAnsi="Arial" w:cs="Arial" w:hint="eastAsia"/>
          <w:color w:val="FFC000"/>
          <w:sz w:val="19"/>
          <w:szCs w:val="19"/>
          <w:shd w:val="clear" w:color="auto" w:fill="FFFFFF"/>
        </w:rPr>
        <w:t>，</w:t>
      </w:r>
      <w:r w:rsidRPr="00526727">
        <w:rPr>
          <w:rFonts w:ascii="Arial" w:hAnsi="Arial" w:cs="Arial"/>
          <w:color w:val="FFC000"/>
          <w:sz w:val="19"/>
          <w:szCs w:val="19"/>
          <w:shd w:val="clear" w:color="auto" w:fill="FFFFFF"/>
        </w:rPr>
        <w:t>而且还通过</w:t>
      </w:r>
      <w:r w:rsidRPr="00526727">
        <w:rPr>
          <w:rFonts w:ascii="Arial" w:hAnsi="Arial" w:cs="Arial"/>
          <w:color w:val="FFC000"/>
          <w:sz w:val="19"/>
          <w:szCs w:val="19"/>
          <w:shd w:val="clear" w:color="auto" w:fill="FFFFFF"/>
        </w:rPr>
        <w:t>p53</w:t>
      </w:r>
      <w:r w:rsidRPr="00526727">
        <w:rPr>
          <w:rFonts w:ascii="Arial" w:hAnsi="Arial" w:cs="Arial" w:hint="eastAsia"/>
          <w:color w:val="FFC000"/>
          <w:sz w:val="19"/>
          <w:szCs w:val="19"/>
          <w:shd w:val="clear" w:color="auto" w:fill="FFFFFF"/>
        </w:rPr>
        <w:t>非依赖性机制</w:t>
      </w:r>
      <w:r w:rsidRPr="00526727">
        <w:rPr>
          <w:rFonts w:ascii="Arial" w:hAnsi="Arial" w:cs="Arial"/>
          <w:color w:val="FFC000"/>
          <w:sz w:val="19"/>
          <w:szCs w:val="19"/>
          <w:shd w:val="clear" w:color="auto" w:fill="FFFFFF"/>
        </w:rPr>
        <w:t>促进</w:t>
      </w:r>
      <w:r w:rsidRPr="00526727">
        <w:rPr>
          <w:rFonts w:ascii="Arial" w:hAnsi="Arial" w:cs="Arial" w:hint="eastAsia"/>
          <w:color w:val="FFC000"/>
          <w:sz w:val="19"/>
          <w:szCs w:val="19"/>
          <w:shd w:val="clear" w:color="auto" w:fill="FFFFFF"/>
        </w:rPr>
        <w:t>癌发生</w:t>
      </w:r>
      <w:r w:rsidRPr="00526727">
        <w:rPr>
          <w:rFonts w:ascii="Arial" w:hAnsi="Arial" w:cs="Arial" w:hint="eastAsia"/>
          <w:color w:val="FFC000"/>
          <w:sz w:val="19"/>
          <w:szCs w:val="19"/>
          <w:shd w:val="clear" w:color="auto" w:fill="FFFFFF"/>
          <w:vertAlign w:val="superscript"/>
        </w:rPr>
        <w:t>[</w:t>
      </w:r>
      <w:r w:rsidRPr="00526727">
        <w:rPr>
          <w:rFonts w:ascii="Arial" w:hAnsi="Arial" w:cs="Arial"/>
          <w:color w:val="FFC000"/>
          <w:sz w:val="19"/>
          <w:szCs w:val="19"/>
          <w:shd w:val="clear" w:color="auto" w:fill="FFFFFF"/>
          <w:vertAlign w:val="superscript"/>
        </w:rPr>
        <w:t>22</w:t>
      </w:r>
      <w:r w:rsidRPr="00526727">
        <w:rPr>
          <w:rFonts w:ascii="Arial" w:hAnsi="Arial" w:cs="Arial" w:hint="eastAsia"/>
          <w:color w:val="FFC000"/>
          <w:sz w:val="19"/>
          <w:szCs w:val="19"/>
          <w:shd w:val="clear" w:color="auto" w:fill="FFFFFF"/>
          <w:vertAlign w:val="superscript"/>
        </w:rPr>
        <w:t>]</w:t>
      </w:r>
      <w:r w:rsidRPr="00526727">
        <w:rPr>
          <w:rFonts w:ascii="Arial" w:hAnsi="Arial" w:cs="Arial" w:hint="eastAsia"/>
          <w:color w:val="FFC000"/>
          <w:sz w:val="19"/>
          <w:szCs w:val="19"/>
          <w:shd w:val="clear" w:color="auto" w:fill="FFFFFF"/>
        </w:rPr>
        <w:t>（</w:t>
      </w:r>
      <w:r w:rsidRPr="00526727">
        <w:rPr>
          <w:rFonts w:ascii="Arial" w:hAnsi="Arial" w:cs="Arial"/>
          <w:color w:val="FFC000"/>
          <w:sz w:val="19"/>
          <w:szCs w:val="19"/>
          <w:shd w:val="clear" w:color="auto" w:fill="FFFFFF"/>
        </w:rPr>
        <w:t xml:space="preserve">iASPP was considered as an oncogene that not only inhibits the transcriptional activity of p53 on promoters of downstream genes (Figure </w:t>
      </w:r>
      <w:r w:rsidRPr="00526727">
        <w:rPr>
          <w:rFonts w:ascii="MS Mincho" w:eastAsia="MS Mincho" w:hAnsi="MS Mincho" w:cs="MS Mincho" w:hint="eastAsia"/>
          <w:color w:val="FFC000"/>
          <w:sz w:val="19"/>
          <w:szCs w:val="19"/>
          <w:shd w:val="clear" w:color="auto" w:fill="FFFFFF"/>
        </w:rPr>
        <w:t>​</w:t>
      </w:r>
      <w:r w:rsidRPr="00526727">
        <w:rPr>
          <w:rFonts w:ascii="Arial" w:hAnsi="Arial" w:cs="Arial"/>
          <w:color w:val="FFC000"/>
          <w:sz w:val="19"/>
          <w:szCs w:val="19"/>
          <w:shd w:val="clear" w:color="auto" w:fill="FFFFFF"/>
        </w:rPr>
        <w:t>(Figure1a),1a), but also promotes carcinogenesis through p53-independent mechanisms</w:t>
      </w:r>
      <w:r w:rsidRPr="00526727">
        <w:rPr>
          <w:rFonts w:ascii="Arial" w:hAnsi="Arial" w:cs="Arial" w:hint="eastAsia"/>
          <w:color w:val="FFC000"/>
          <w:sz w:val="19"/>
          <w:szCs w:val="19"/>
          <w:shd w:val="clear" w:color="auto" w:fill="FFFFFF"/>
        </w:rPr>
        <w:t>）</w:t>
      </w:r>
      <w:r w:rsidRPr="00526727">
        <w:rPr>
          <w:rFonts w:ascii="Arial" w:hAnsi="Arial" w:cs="Arial" w:hint="eastAsia"/>
          <w:color w:val="FFC000"/>
          <w:sz w:val="19"/>
          <w:szCs w:val="19"/>
          <w:shd w:val="clear" w:color="auto" w:fill="FFFFFF"/>
        </w:rPr>
        <w:t>;</w:t>
      </w:r>
      <w:r w:rsidRPr="00526727">
        <w:rPr>
          <w:rFonts w:ascii="Arial" w:hAnsi="Arial" w:cs="Arial" w:hint="eastAsia"/>
          <w:color w:val="FFC000"/>
          <w:sz w:val="19"/>
          <w:szCs w:val="19"/>
          <w:shd w:val="clear" w:color="auto" w:fill="FFFFFF"/>
        </w:rPr>
        <w:t>由基因</w:t>
      </w:r>
      <w:r w:rsidRPr="00526727">
        <w:rPr>
          <w:rFonts w:ascii="Arial" w:hAnsi="Arial" w:cs="Arial" w:hint="eastAsia"/>
          <w:color w:val="FFC000"/>
          <w:sz w:val="19"/>
          <w:szCs w:val="19"/>
          <w:shd w:val="clear" w:color="auto" w:fill="FFFFFF"/>
        </w:rPr>
        <w:t>PTPN11</w:t>
      </w:r>
      <w:r w:rsidRPr="00526727">
        <w:rPr>
          <w:rFonts w:ascii="Arial" w:hAnsi="Arial" w:cs="Arial" w:hint="eastAsia"/>
          <w:color w:val="FFC000"/>
          <w:sz w:val="19"/>
          <w:szCs w:val="19"/>
          <w:shd w:val="clear" w:color="auto" w:fill="FFFFFF"/>
        </w:rPr>
        <w:t>编码</w:t>
      </w:r>
      <w:r w:rsidRPr="00526727">
        <w:rPr>
          <w:rFonts w:ascii="Arial" w:hAnsi="Arial" w:cs="Arial"/>
          <w:color w:val="FFC000"/>
          <w:sz w:val="19"/>
          <w:szCs w:val="19"/>
          <w:shd w:val="clear" w:color="auto" w:fill="FFFFFF"/>
        </w:rPr>
        <w:t>的</w:t>
      </w:r>
      <w:r w:rsidRPr="00526727">
        <w:rPr>
          <w:rFonts w:ascii="Arial" w:hAnsi="Arial" w:cs="Arial" w:hint="eastAsia"/>
          <w:color w:val="FFC000"/>
          <w:sz w:val="19"/>
          <w:szCs w:val="19"/>
          <w:shd w:val="clear" w:color="auto" w:fill="FFFFFF"/>
        </w:rPr>
        <w:t>SHP-2</w:t>
      </w:r>
      <w:r w:rsidRPr="00526727">
        <w:rPr>
          <w:rFonts w:ascii="Arial" w:hAnsi="Arial" w:cs="Arial" w:hint="eastAsia"/>
          <w:color w:val="FFC000"/>
          <w:sz w:val="19"/>
          <w:szCs w:val="19"/>
          <w:shd w:val="clear" w:color="auto" w:fill="FFFFFF"/>
        </w:rPr>
        <w:t>基因在宫颈癌</w:t>
      </w:r>
      <w:r w:rsidRPr="00526727">
        <w:rPr>
          <w:rFonts w:ascii="Arial" w:hAnsi="Arial" w:cs="Arial"/>
          <w:color w:val="FFC000"/>
          <w:sz w:val="19"/>
          <w:szCs w:val="19"/>
          <w:shd w:val="clear" w:color="auto" w:fill="FFFFFF"/>
        </w:rPr>
        <w:t>等</w:t>
      </w:r>
      <w:r w:rsidRPr="00526727">
        <w:rPr>
          <w:rFonts w:ascii="Arial" w:hAnsi="Arial" w:cs="Arial" w:hint="eastAsia"/>
          <w:color w:val="FFC000"/>
          <w:sz w:val="19"/>
          <w:szCs w:val="19"/>
          <w:shd w:val="clear" w:color="auto" w:fill="FFFFFF"/>
        </w:rPr>
        <w:t>HPV</w:t>
      </w:r>
      <w:r w:rsidRPr="00526727">
        <w:rPr>
          <w:rFonts w:ascii="Arial" w:hAnsi="Arial" w:cs="Arial" w:hint="eastAsia"/>
          <w:color w:val="FFC000"/>
          <w:sz w:val="19"/>
          <w:szCs w:val="19"/>
          <w:shd w:val="clear" w:color="auto" w:fill="FFFFFF"/>
        </w:rPr>
        <w:t>感染性</w:t>
      </w:r>
      <w:r w:rsidRPr="00526727">
        <w:rPr>
          <w:rFonts w:ascii="Arial" w:hAnsi="Arial" w:cs="Arial"/>
          <w:color w:val="FFC000"/>
          <w:sz w:val="19"/>
          <w:szCs w:val="19"/>
          <w:shd w:val="clear" w:color="auto" w:fill="FFFFFF"/>
        </w:rPr>
        <w:t>疾病中可能发挥重要作用</w:t>
      </w:r>
      <w:r w:rsidRPr="00526727">
        <w:rPr>
          <w:rFonts w:ascii="Arial" w:hAnsi="Arial" w:cs="Arial" w:hint="eastAsia"/>
          <w:color w:val="FFC000"/>
          <w:sz w:val="19"/>
          <w:szCs w:val="19"/>
          <w:shd w:val="clear" w:color="auto" w:fill="FFFFFF"/>
          <w:vertAlign w:val="superscript"/>
        </w:rPr>
        <w:t>[</w:t>
      </w:r>
      <w:r w:rsidRPr="00526727">
        <w:rPr>
          <w:rFonts w:ascii="Arial" w:hAnsi="Arial" w:cs="Arial"/>
          <w:color w:val="FFC000"/>
          <w:sz w:val="19"/>
          <w:szCs w:val="19"/>
          <w:shd w:val="clear" w:color="auto" w:fill="FFFFFF"/>
          <w:vertAlign w:val="superscript"/>
        </w:rPr>
        <w:t>23</w:t>
      </w:r>
      <w:r w:rsidRPr="00526727">
        <w:rPr>
          <w:rFonts w:ascii="Arial" w:hAnsi="Arial" w:cs="Arial" w:hint="eastAsia"/>
          <w:color w:val="FFC000"/>
          <w:sz w:val="19"/>
          <w:szCs w:val="19"/>
          <w:shd w:val="clear" w:color="auto" w:fill="FFFFFF"/>
          <w:vertAlign w:val="superscript"/>
        </w:rPr>
        <w:t>]</w:t>
      </w:r>
      <w:r w:rsidRPr="00526727">
        <w:rPr>
          <w:rFonts w:ascii="Arial" w:hAnsi="Arial" w:cs="Arial" w:hint="eastAsia"/>
          <w:color w:val="FFC000"/>
          <w:sz w:val="19"/>
          <w:szCs w:val="19"/>
          <w:shd w:val="clear" w:color="auto" w:fill="FFFFFF"/>
        </w:rPr>
        <w:t>。</w:t>
      </w:r>
    </w:p>
    <w:p w:rsidR="00DF2561" w:rsidRPr="00526727" w:rsidRDefault="00DF2561" w:rsidP="00D94075">
      <w:pPr>
        <w:rPr>
          <w:rFonts w:ascii="Arial" w:hAnsi="Arial" w:cs="Arial"/>
          <w:color w:val="FFC000"/>
          <w:sz w:val="19"/>
          <w:szCs w:val="19"/>
          <w:shd w:val="clear" w:color="auto" w:fill="FFFFFF"/>
        </w:rPr>
      </w:pPr>
    </w:p>
    <w:p w:rsidR="00DF2561" w:rsidRDefault="00DF2561" w:rsidP="00DF2561">
      <w:pPr>
        <w:jc w:val="center"/>
        <w:rPr>
          <w:b/>
        </w:rPr>
      </w:pPr>
      <w:r>
        <w:rPr>
          <w:rFonts w:hint="eastAsia"/>
          <w:b/>
        </w:rPr>
        <w:t>表格4</w:t>
      </w:r>
      <w:r>
        <w:rPr>
          <w:b/>
        </w:rPr>
        <w:t xml:space="preserve"> CESC</w:t>
      </w:r>
      <w:r>
        <w:rPr>
          <w:rFonts w:hint="eastAsia"/>
          <w:b/>
        </w:rPr>
        <w:t>中</w:t>
      </w:r>
      <w:r>
        <w:rPr>
          <w:b/>
        </w:rPr>
        <w:t>基于clinical+mRNA</w:t>
      </w:r>
      <w:r>
        <w:rPr>
          <w:rFonts w:hint="eastAsia"/>
          <w:b/>
        </w:rPr>
        <w:t>所建立</w:t>
      </w:r>
      <w:r>
        <w:rPr>
          <w:b/>
        </w:rPr>
        <w:t>模型中重要影响因子</w:t>
      </w:r>
    </w:p>
    <w:tbl>
      <w:tblPr>
        <w:tblW w:w="6260" w:type="dxa"/>
        <w:jc w:val="center"/>
        <w:tblLook w:val="04A0" w:firstRow="1" w:lastRow="0" w:firstColumn="1" w:lastColumn="0" w:noHBand="0" w:noVBand="1"/>
      </w:tblPr>
      <w:tblGrid>
        <w:gridCol w:w="2680"/>
        <w:gridCol w:w="1540"/>
        <w:gridCol w:w="2040"/>
      </w:tblGrid>
      <w:tr w:rsidR="00F906F9" w:rsidRPr="00F906F9" w:rsidTr="00F906F9">
        <w:trPr>
          <w:trHeight w:val="285"/>
          <w:jc w:val="center"/>
        </w:trPr>
        <w:tc>
          <w:tcPr>
            <w:tcW w:w="2680" w:type="dxa"/>
            <w:tcBorders>
              <w:top w:val="single" w:sz="4" w:space="0" w:color="000000"/>
              <w:left w:val="nil"/>
              <w:bottom w:val="single" w:sz="4" w:space="0" w:color="000000"/>
              <w:right w:val="nil"/>
            </w:tcBorders>
            <w:shd w:val="clear" w:color="auto" w:fill="auto"/>
            <w:noWrap/>
            <w:vAlign w:val="center"/>
            <w:hideMark/>
          </w:tcPr>
          <w:p w:rsidR="00F906F9" w:rsidRPr="00F906F9" w:rsidRDefault="00F906F9" w:rsidP="00F906F9">
            <w:pPr>
              <w:widowControl/>
              <w:jc w:val="left"/>
              <w:rPr>
                <w:rFonts w:ascii="等线" w:eastAsia="等线" w:hAnsi="等线" w:cs="宋体"/>
                <w:b/>
                <w:bCs/>
                <w:color w:val="000000"/>
                <w:kern w:val="0"/>
                <w:sz w:val="22"/>
              </w:rPr>
            </w:pPr>
            <w:r w:rsidRPr="00F906F9">
              <w:rPr>
                <w:rFonts w:ascii="等线" w:eastAsia="等线" w:hAnsi="等线" w:cs="宋体" w:hint="eastAsia"/>
                <w:b/>
                <w:bCs/>
                <w:color w:val="000000"/>
                <w:kern w:val="0"/>
                <w:sz w:val="22"/>
              </w:rPr>
              <w:t>mRNA</w:t>
            </w:r>
          </w:p>
        </w:tc>
        <w:tc>
          <w:tcPr>
            <w:tcW w:w="1540" w:type="dxa"/>
            <w:tcBorders>
              <w:top w:val="single" w:sz="4" w:space="0" w:color="000000"/>
              <w:left w:val="nil"/>
              <w:bottom w:val="single" w:sz="4" w:space="0" w:color="000000"/>
              <w:right w:val="nil"/>
            </w:tcBorders>
            <w:shd w:val="clear" w:color="auto" w:fill="auto"/>
            <w:noWrap/>
            <w:vAlign w:val="center"/>
            <w:hideMark/>
          </w:tcPr>
          <w:p w:rsidR="00F906F9" w:rsidRPr="00F906F9" w:rsidRDefault="00F906F9" w:rsidP="00F906F9">
            <w:pPr>
              <w:widowControl/>
              <w:jc w:val="left"/>
              <w:rPr>
                <w:rFonts w:ascii="等线" w:eastAsia="等线" w:hAnsi="等线" w:cs="宋体"/>
                <w:b/>
                <w:bCs/>
                <w:color w:val="000000"/>
                <w:kern w:val="0"/>
                <w:sz w:val="22"/>
              </w:rPr>
            </w:pPr>
            <w:r w:rsidRPr="00F906F9">
              <w:rPr>
                <w:rFonts w:ascii="等线" w:eastAsia="等线" w:hAnsi="等线" w:cs="宋体" w:hint="eastAsia"/>
                <w:b/>
                <w:bCs/>
                <w:color w:val="000000"/>
                <w:kern w:val="0"/>
                <w:sz w:val="22"/>
              </w:rPr>
              <w:t>Hazard ratio</w:t>
            </w:r>
          </w:p>
        </w:tc>
        <w:tc>
          <w:tcPr>
            <w:tcW w:w="2040" w:type="dxa"/>
            <w:tcBorders>
              <w:top w:val="single" w:sz="4" w:space="0" w:color="000000"/>
              <w:left w:val="nil"/>
              <w:bottom w:val="single" w:sz="4" w:space="0" w:color="000000"/>
              <w:right w:val="nil"/>
            </w:tcBorders>
            <w:shd w:val="clear" w:color="auto" w:fill="auto"/>
            <w:noWrap/>
            <w:vAlign w:val="center"/>
            <w:hideMark/>
          </w:tcPr>
          <w:p w:rsidR="00F906F9" w:rsidRPr="00F906F9" w:rsidRDefault="00F906F9" w:rsidP="00F906F9">
            <w:pPr>
              <w:widowControl/>
              <w:jc w:val="left"/>
              <w:rPr>
                <w:rFonts w:ascii="等线" w:eastAsia="等线" w:hAnsi="等线" w:cs="宋体"/>
                <w:b/>
                <w:bCs/>
                <w:color w:val="000000"/>
                <w:kern w:val="0"/>
                <w:sz w:val="22"/>
              </w:rPr>
            </w:pPr>
            <w:r w:rsidRPr="00F906F9">
              <w:rPr>
                <w:rFonts w:ascii="等线" w:eastAsia="等线" w:hAnsi="等线" w:cs="宋体" w:hint="eastAsia"/>
                <w:b/>
                <w:bCs/>
                <w:color w:val="000000"/>
                <w:kern w:val="0"/>
                <w:sz w:val="22"/>
              </w:rPr>
              <w:t>wald's test Pvalue</w:t>
            </w:r>
          </w:p>
        </w:tc>
      </w:tr>
      <w:tr w:rsidR="00F906F9" w:rsidRPr="00F906F9" w:rsidTr="00F906F9">
        <w:trPr>
          <w:trHeight w:val="285"/>
          <w:jc w:val="center"/>
        </w:trPr>
        <w:tc>
          <w:tcPr>
            <w:tcW w:w="2680" w:type="dxa"/>
            <w:tcBorders>
              <w:top w:val="nil"/>
              <w:left w:val="nil"/>
              <w:bottom w:val="nil"/>
              <w:right w:val="nil"/>
            </w:tcBorders>
            <w:shd w:val="clear" w:color="D9D9D9" w:fill="D9D9D9"/>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mRNA_ANGPTL4|51129</w:t>
            </w:r>
          </w:p>
        </w:tc>
        <w:tc>
          <w:tcPr>
            <w:tcW w:w="15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1.5530815</w:t>
            </w:r>
          </w:p>
        </w:tc>
        <w:tc>
          <w:tcPr>
            <w:tcW w:w="20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0.00169</w:t>
            </w:r>
          </w:p>
        </w:tc>
      </w:tr>
      <w:tr w:rsidR="00F906F9" w:rsidRPr="00F906F9" w:rsidTr="00F906F9">
        <w:trPr>
          <w:trHeight w:val="285"/>
          <w:jc w:val="center"/>
        </w:trPr>
        <w:tc>
          <w:tcPr>
            <w:tcW w:w="2680" w:type="dxa"/>
            <w:tcBorders>
              <w:top w:val="nil"/>
              <w:left w:val="nil"/>
              <w:bottom w:val="nil"/>
              <w:right w:val="nil"/>
            </w:tcBorders>
            <w:shd w:val="clear" w:color="auto" w:fill="auto"/>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mRNA_PPP1R13L|10848</w:t>
            </w:r>
          </w:p>
        </w:tc>
        <w:tc>
          <w:tcPr>
            <w:tcW w:w="15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1.342358</w:t>
            </w:r>
          </w:p>
        </w:tc>
        <w:tc>
          <w:tcPr>
            <w:tcW w:w="20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0.0934</w:t>
            </w:r>
          </w:p>
        </w:tc>
      </w:tr>
      <w:tr w:rsidR="00F906F9" w:rsidRPr="00F906F9" w:rsidTr="00F906F9">
        <w:trPr>
          <w:trHeight w:val="285"/>
          <w:jc w:val="center"/>
        </w:trPr>
        <w:tc>
          <w:tcPr>
            <w:tcW w:w="2680" w:type="dxa"/>
            <w:tcBorders>
              <w:top w:val="nil"/>
              <w:left w:val="nil"/>
              <w:bottom w:val="nil"/>
              <w:right w:val="nil"/>
            </w:tcBorders>
            <w:shd w:val="clear" w:color="D9D9D9" w:fill="D9D9D9"/>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mRNA_PTPN11|5781</w:t>
            </w:r>
          </w:p>
        </w:tc>
        <w:tc>
          <w:tcPr>
            <w:tcW w:w="15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1.515392</w:t>
            </w:r>
          </w:p>
        </w:tc>
        <w:tc>
          <w:tcPr>
            <w:tcW w:w="20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0.00305</w:t>
            </w:r>
          </w:p>
        </w:tc>
      </w:tr>
      <w:tr w:rsidR="00F906F9" w:rsidRPr="00F906F9" w:rsidTr="00F906F9">
        <w:trPr>
          <w:trHeight w:val="285"/>
          <w:jc w:val="center"/>
        </w:trPr>
        <w:tc>
          <w:tcPr>
            <w:tcW w:w="2680" w:type="dxa"/>
            <w:tcBorders>
              <w:top w:val="nil"/>
              <w:left w:val="nil"/>
              <w:bottom w:val="nil"/>
              <w:right w:val="nil"/>
            </w:tcBorders>
            <w:shd w:val="clear" w:color="auto" w:fill="auto"/>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mRNA_FAM23A|653567</w:t>
            </w:r>
          </w:p>
        </w:tc>
        <w:tc>
          <w:tcPr>
            <w:tcW w:w="15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1.20567</w:t>
            </w:r>
          </w:p>
        </w:tc>
        <w:tc>
          <w:tcPr>
            <w:tcW w:w="20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0.0369</w:t>
            </w:r>
          </w:p>
        </w:tc>
      </w:tr>
      <w:tr w:rsidR="00F906F9" w:rsidRPr="00F906F9" w:rsidTr="00F906F9">
        <w:trPr>
          <w:trHeight w:val="285"/>
          <w:jc w:val="center"/>
        </w:trPr>
        <w:tc>
          <w:tcPr>
            <w:tcW w:w="2680" w:type="dxa"/>
            <w:tcBorders>
              <w:top w:val="nil"/>
              <w:left w:val="nil"/>
              <w:bottom w:val="single" w:sz="4" w:space="0" w:color="000000"/>
              <w:right w:val="nil"/>
            </w:tcBorders>
            <w:shd w:val="clear" w:color="D9D9D9" w:fill="D9D9D9"/>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mRNA_ERGIC3|51614</w:t>
            </w:r>
          </w:p>
        </w:tc>
        <w:tc>
          <w:tcPr>
            <w:tcW w:w="1540" w:type="dxa"/>
            <w:tcBorders>
              <w:top w:val="nil"/>
              <w:left w:val="nil"/>
              <w:bottom w:val="single" w:sz="4" w:space="0" w:color="000000"/>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1.353676</w:t>
            </w:r>
          </w:p>
        </w:tc>
        <w:tc>
          <w:tcPr>
            <w:tcW w:w="2040" w:type="dxa"/>
            <w:tcBorders>
              <w:top w:val="nil"/>
              <w:left w:val="nil"/>
              <w:bottom w:val="single" w:sz="4" w:space="0" w:color="000000"/>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0.0978</w:t>
            </w:r>
          </w:p>
        </w:tc>
      </w:tr>
    </w:tbl>
    <w:p w:rsidR="00DF2561" w:rsidRDefault="00DF2561" w:rsidP="00DF2561">
      <w:r>
        <w:rPr>
          <w:b/>
        </w:rPr>
        <w:tab/>
      </w:r>
    </w:p>
    <w:p w:rsidR="00DF2561" w:rsidRDefault="0059282F" w:rsidP="00DF2561">
      <w:pPr>
        <w:jc w:val="center"/>
        <w:rPr>
          <w:b/>
        </w:rPr>
      </w:pPr>
      <w:r>
        <w:rPr>
          <w:sz w:val="15"/>
          <w:szCs w:val="15"/>
        </w:rPr>
        <w:object w:dxaOrig="4320" w:dyaOrig="4311">
          <v:shape id="_x0000_i1027" type="#_x0000_t75" style="width:3in;height:215.3pt" o:ole="">
            <v:imagedata r:id="rId14" o:title=""/>
          </v:shape>
          <o:OLEObject Type="Embed" ProgID="FoxitReader.Document" ShapeID="_x0000_i1027" DrawAspect="Content" ObjectID="_1594151971" r:id="rId15"/>
        </w:object>
      </w:r>
    </w:p>
    <w:p w:rsidR="00DF2561" w:rsidRDefault="00DF2561" w:rsidP="0059282F">
      <w:pPr>
        <w:jc w:val="center"/>
        <w:rPr>
          <w:b/>
        </w:rPr>
      </w:pPr>
      <w:r w:rsidRPr="009C4843">
        <w:rPr>
          <w:sz w:val="15"/>
          <w:szCs w:val="15"/>
        </w:rPr>
        <w:t>F</w:t>
      </w:r>
      <w:r w:rsidRPr="009C4843">
        <w:rPr>
          <w:rFonts w:hint="eastAsia"/>
          <w:sz w:val="15"/>
          <w:szCs w:val="15"/>
        </w:rPr>
        <w:t>igure</w:t>
      </w:r>
      <w:r w:rsidR="00501BCC">
        <w:rPr>
          <w:sz w:val="15"/>
          <w:szCs w:val="15"/>
        </w:rPr>
        <w:t>3</w:t>
      </w:r>
      <w:r>
        <w:rPr>
          <w:sz w:val="15"/>
          <w:szCs w:val="15"/>
        </w:rPr>
        <w:t>a CESC</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59282F" w:rsidP="00DF2561">
      <w:pPr>
        <w:jc w:val="center"/>
        <w:rPr>
          <w:b/>
        </w:rPr>
      </w:pPr>
      <w:r>
        <w:rPr>
          <w:sz w:val="15"/>
          <w:szCs w:val="15"/>
        </w:rPr>
        <w:object w:dxaOrig="4320" w:dyaOrig="4311">
          <v:shape id="_x0000_i1028" type="#_x0000_t75" style="width:3in;height:215.3pt" o:ole="">
            <v:imagedata r:id="rId16" o:title=""/>
          </v:shape>
          <o:OLEObject Type="Embed" ProgID="FoxitReader.Document" ShapeID="_x0000_i1028" DrawAspect="Content" ObjectID="_1594151972" r:id="rId17"/>
        </w:object>
      </w:r>
    </w:p>
    <w:p w:rsidR="00DF2561" w:rsidRPr="007E7987" w:rsidRDefault="00DF2561" w:rsidP="00DF2561">
      <w:pPr>
        <w:jc w:val="center"/>
        <w:rPr>
          <w:b/>
        </w:rPr>
      </w:pPr>
      <w:r w:rsidRPr="009C4843">
        <w:rPr>
          <w:sz w:val="15"/>
          <w:szCs w:val="15"/>
        </w:rPr>
        <w:t>F</w:t>
      </w:r>
      <w:r w:rsidRPr="009C4843">
        <w:rPr>
          <w:rFonts w:hint="eastAsia"/>
          <w:sz w:val="15"/>
          <w:szCs w:val="15"/>
        </w:rPr>
        <w:t>igure</w:t>
      </w:r>
      <w:r w:rsidR="00C97611">
        <w:rPr>
          <w:sz w:val="15"/>
          <w:szCs w:val="15"/>
        </w:rPr>
        <w:t>3</w:t>
      </w:r>
      <w:r>
        <w:rPr>
          <w:sz w:val="15"/>
          <w:szCs w:val="15"/>
        </w:rPr>
        <w:t>b BRCA</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59282F" w:rsidP="00DF2561">
      <w:pPr>
        <w:spacing w:beforeLines="50" w:before="156"/>
        <w:jc w:val="center"/>
      </w:pPr>
      <w:r>
        <w:rPr>
          <w:sz w:val="15"/>
          <w:szCs w:val="15"/>
        </w:rPr>
        <w:object w:dxaOrig="4320" w:dyaOrig="4311">
          <v:shape id="_x0000_i1029" type="#_x0000_t75" style="width:3in;height:215.3pt" o:ole="">
            <v:imagedata r:id="rId18" o:title=""/>
          </v:shape>
          <o:OLEObject Type="Embed" ProgID="FoxitReader.Document" ShapeID="_x0000_i1029" DrawAspect="Content" ObjectID="_1594151973" r:id="rId19"/>
        </w:object>
      </w:r>
    </w:p>
    <w:p w:rsidR="00DF2561" w:rsidRDefault="00DF2561" w:rsidP="00DF2561">
      <w:pPr>
        <w:spacing w:beforeLines="50" w:before="156"/>
        <w:jc w:val="center"/>
        <w:rPr>
          <w:sz w:val="15"/>
          <w:szCs w:val="15"/>
        </w:rPr>
      </w:pPr>
      <w:r w:rsidRPr="009C4843">
        <w:rPr>
          <w:sz w:val="15"/>
          <w:szCs w:val="15"/>
        </w:rPr>
        <w:t>F</w:t>
      </w:r>
      <w:r w:rsidRPr="009C4843">
        <w:rPr>
          <w:rFonts w:hint="eastAsia"/>
          <w:sz w:val="15"/>
          <w:szCs w:val="15"/>
        </w:rPr>
        <w:t>igure</w:t>
      </w:r>
      <w:r w:rsidR="00C97611">
        <w:rPr>
          <w:sz w:val="15"/>
          <w:szCs w:val="15"/>
        </w:rPr>
        <w:t>3</w:t>
      </w:r>
      <w:r>
        <w:rPr>
          <w:sz w:val="15"/>
          <w:szCs w:val="15"/>
        </w:rPr>
        <w:t>c OV</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59282F" w:rsidP="00DF2561">
      <w:pPr>
        <w:spacing w:beforeLines="50" w:before="156"/>
        <w:jc w:val="center"/>
      </w:pPr>
      <w:r>
        <w:rPr>
          <w:sz w:val="15"/>
          <w:szCs w:val="15"/>
        </w:rPr>
        <w:object w:dxaOrig="4320" w:dyaOrig="4311">
          <v:shape id="_x0000_i1030" type="#_x0000_t75" style="width:3in;height:215.3pt" o:ole="">
            <v:imagedata r:id="rId20" o:title=""/>
          </v:shape>
          <o:OLEObject Type="Embed" ProgID="FoxitReader.Document" ShapeID="_x0000_i1030" DrawAspect="Content" ObjectID="_1594151974" r:id="rId21"/>
        </w:object>
      </w:r>
    </w:p>
    <w:p w:rsidR="00DF2561" w:rsidRDefault="00DF2561" w:rsidP="00DF2561">
      <w:pPr>
        <w:spacing w:beforeLines="50" w:before="156"/>
        <w:jc w:val="center"/>
        <w:rPr>
          <w:sz w:val="15"/>
          <w:szCs w:val="15"/>
        </w:rPr>
      </w:pPr>
      <w:r w:rsidRPr="009C4843">
        <w:rPr>
          <w:sz w:val="15"/>
          <w:szCs w:val="15"/>
        </w:rPr>
        <w:t>F</w:t>
      </w:r>
      <w:r w:rsidRPr="009C4843">
        <w:rPr>
          <w:rFonts w:hint="eastAsia"/>
          <w:sz w:val="15"/>
          <w:szCs w:val="15"/>
        </w:rPr>
        <w:t>igure</w:t>
      </w:r>
      <w:r w:rsidR="00C97611">
        <w:rPr>
          <w:sz w:val="15"/>
          <w:szCs w:val="15"/>
        </w:rPr>
        <w:t>3</w:t>
      </w:r>
      <w:r>
        <w:rPr>
          <w:sz w:val="15"/>
          <w:szCs w:val="15"/>
        </w:rPr>
        <w:t>d UCEC</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794F26" w:rsidP="00370665">
      <w:pPr>
        <w:spacing w:beforeLines="50" w:before="156"/>
        <w:ind w:firstLine="420"/>
      </w:pPr>
      <w:r>
        <w:rPr>
          <w:rFonts w:hint="eastAsia"/>
        </w:rPr>
        <w:t>It is noteworthy</w:t>
      </w:r>
      <w:r>
        <w:t xml:space="preserve"> that the SNFtools subtypes in </w:t>
      </w:r>
      <w:r w:rsidRPr="00794F26">
        <w:t>cervical cancer</w:t>
      </w:r>
      <w:r>
        <w:t xml:space="preserve"> models are important factors.</w:t>
      </w:r>
      <w:r w:rsidRPr="00794F26">
        <w:t xml:space="preserve"> In fact, SNF subtypes showed different survival patterns in cervic</w:t>
      </w:r>
      <w:r w:rsidR="00501BCC">
        <w:t>al cancer (log-rank test, Fig. 3</w:t>
      </w:r>
      <w:r w:rsidRPr="00794F26">
        <w:t xml:space="preserve">a, P=0.037), while SNF subtypes also showed different survival patterns in </w:t>
      </w:r>
      <w:r w:rsidR="008E6664">
        <w:t>other cancer types (BRCA, Fig. 3</w:t>
      </w:r>
      <w:r w:rsidRPr="00794F26">
        <w:t xml:space="preserve">b, log-rank test, P=0.069; OV, </w:t>
      </w:r>
      <w:r w:rsidR="004C5B83">
        <w:t>Fig</w:t>
      </w:r>
      <w:r w:rsidR="008E6664">
        <w:t>. 3</w:t>
      </w:r>
      <w:r w:rsidRPr="00794F26">
        <w:t>c, log-rank t</w:t>
      </w:r>
      <w:r w:rsidR="008E6664">
        <w:t>est, P=0.043; UCEC, FIG. 3</w:t>
      </w:r>
      <w:r w:rsidRPr="00794F26">
        <w:t>d, log-rank test, P=0.00088).</w:t>
      </w:r>
      <w:r>
        <w:t xml:space="preserve"> </w:t>
      </w:r>
    </w:p>
    <w:p w:rsidR="00220319" w:rsidRPr="00526727" w:rsidRDefault="00220319" w:rsidP="00220319">
      <w:pPr>
        <w:spacing w:beforeLines="50" w:before="156"/>
        <w:ind w:firstLine="420"/>
        <w:rPr>
          <w:color w:val="FFC000"/>
        </w:rPr>
      </w:pPr>
      <w:r w:rsidRPr="00526727">
        <w:rPr>
          <w:rFonts w:hint="eastAsia"/>
          <w:color w:val="FFC000"/>
        </w:rPr>
        <w:t>值得</w:t>
      </w:r>
      <w:r w:rsidRPr="00526727">
        <w:rPr>
          <w:color w:val="FFC000"/>
        </w:rPr>
        <w:t>注意</w:t>
      </w:r>
      <w:r w:rsidRPr="00526727">
        <w:rPr>
          <w:rFonts w:hint="eastAsia"/>
          <w:color w:val="FFC000"/>
        </w:rPr>
        <w:t>的</w:t>
      </w:r>
      <w:r w:rsidRPr="00526727">
        <w:rPr>
          <w:color w:val="FFC000"/>
        </w:rPr>
        <w:t>是，</w:t>
      </w:r>
      <w:r w:rsidRPr="00526727">
        <w:rPr>
          <w:rFonts w:hint="eastAsia"/>
          <w:color w:val="FFC000"/>
        </w:rPr>
        <w:t>SNF</w:t>
      </w:r>
      <w:r w:rsidRPr="00526727">
        <w:rPr>
          <w:color w:val="FFC000"/>
        </w:rPr>
        <w:t>tools</w:t>
      </w:r>
      <w:r w:rsidRPr="00526727">
        <w:rPr>
          <w:rFonts w:hint="eastAsia"/>
          <w:color w:val="FFC000"/>
        </w:rPr>
        <w:t>亚型</w:t>
      </w:r>
      <w:r w:rsidRPr="00526727">
        <w:rPr>
          <w:color w:val="FFC000"/>
        </w:rPr>
        <w:t>在癌症CESC</w:t>
      </w:r>
      <w:r w:rsidRPr="00526727">
        <w:rPr>
          <w:rFonts w:hint="eastAsia"/>
          <w:color w:val="FFC000"/>
        </w:rPr>
        <w:t>中所</w:t>
      </w:r>
      <w:r w:rsidRPr="00526727">
        <w:rPr>
          <w:color w:val="FFC000"/>
        </w:rPr>
        <w:t>建立的clinical+miRNA</w:t>
      </w:r>
      <w:r w:rsidRPr="00526727">
        <w:rPr>
          <w:rFonts w:hint="eastAsia"/>
          <w:color w:val="FFC000"/>
        </w:rPr>
        <w:t>和cli</w:t>
      </w:r>
      <w:r w:rsidRPr="00526727">
        <w:rPr>
          <w:color w:val="FFC000"/>
        </w:rPr>
        <w:t>nical+methylation</w:t>
      </w:r>
      <w:r w:rsidRPr="00526727">
        <w:rPr>
          <w:rFonts w:hint="eastAsia"/>
          <w:color w:val="FFC000"/>
        </w:rPr>
        <w:t>是</w:t>
      </w:r>
      <w:r w:rsidRPr="00526727">
        <w:rPr>
          <w:color w:val="FFC000"/>
        </w:rPr>
        <w:t>有重要影响的预测</w:t>
      </w:r>
      <w:r w:rsidRPr="00526727">
        <w:rPr>
          <w:rFonts w:hint="eastAsia"/>
          <w:color w:val="FFC000"/>
        </w:rPr>
        <w:t>因子</w:t>
      </w:r>
      <w:r w:rsidRPr="00526727">
        <w:rPr>
          <w:color w:val="FFC000"/>
        </w:rPr>
        <w:t>。事实上</w:t>
      </w:r>
      <w:r w:rsidRPr="00526727">
        <w:rPr>
          <w:rFonts w:hint="eastAsia"/>
          <w:color w:val="FFC000"/>
        </w:rPr>
        <w:t>，</w:t>
      </w:r>
      <w:r w:rsidRPr="00526727">
        <w:rPr>
          <w:color w:val="FFC000"/>
        </w:rPr>
        <w:t>SNF</w:t>
      </w:r>
      <w:r w:rsidRPr="00526727">
        <w:rPr>
          <w:rFonts w:hint="eastAsia"/>
          <w:color w:val="FFC000"/>
        </w:rPr>
        <w:t>亚型</w:t>
      </w:r>
      <w:r w:rsidRPr="00526727">
        <w:rPr>
          <w:color w:val="FFC000"/>
        </w:rPr>
        <w:t>在</w:t>
      </w:r>
      <w:r w:rsidRPr="00526727">
        <w:rPr>
          <w:rFonts w:hint="eastAsia"/>
          <w:color w:val="FFC000"/>
        </w:rPr>
        <w:t>CESC中</w:t>
      </w:r>
      <w:r w:rsidRPr="00526727">
        <w:rPr>
          <w:color w:val="FFC000"/>
        </w:rPr>
        <w:t>显示出不同的存活模式</w:t>
      </w:r>
      <w:r w:rsidRPr="00526727">
        <w:rPr>
          <w:rFonts w:hint="eastAsia"/>
          <w:color w:val="FFC000"/>
        </w:rPr>
        <w:t>（log</w:t>
      </w:r>
      <w:r w:rsidRPr="00526727">
        <w:rPr>
          <w:color w:val="FFC000"/>
        </w:rPr>
        <w:t>-rank检验，图</w:t>
      </w:r>
      <w:r w:rsidRPr="00526727">
        <w:rPr>
          <w:rFonts w:hint="eastAsia"/>
          <w:color w:val="FFC000"/>
        </w:rPr>
        <w:t>2</w:t>
      </w:r>
      <w:r w:rsidRPr="00526727">
        <w:rPr>
          <w:color w:val="FFC000"/>
        </w:rPr>
        <w:t>a，</w:t>
      </w:r>
      <w:r w:rsidRPr="00526727">
        <w:rPr>
          <w:rFonts w:hint="eastAsia"/>
          <w:color w:val="FFC000"/>
        </w:rPr>
        <w:t>P=</w:t>
      </w:r>
      <w:r w:rsidRPr="00526727">
        <w:rPr>
          <w:color w:val="FFC000"/>
        </w:rPr>
        <w:t>0.037</w:t>
      </w:r>
      <w:r w:rsidRPr="00526727">
        <w:rPr>
          <w:rFonts w:hint="eastAsia"/>
          <w:color w:val="FFC000"/>
        </w:rPr>
        <w:t>），同时</w:t>
      </w:r>
      <w:r w:rsidRPr="00526727">
        <w:rPr>
          <w:color w:val="FFC000"/>
        </w:rPr>
        <w:t>，</w:t>
      </w:r>
      <w:r w:rsidRPr="00526727">
        <w:rPr>
          <w:rFonts w:hint="eastAsia"/>
          <w:color w:val="FFC000"/>
        </w:rPr>
        <w:t>SNF亚型</w:t>
      </w:r>
      <w:r w:rsidRPr="00526727">
        <w:rPr>
          <w:color w:val="FFC000"/>
        </w:rPr>
        <w:t>在其他癌症类型中</w:t>
      </w:r>
      <w:r w:rsidRPr="00526727">
        <w:rPr>
          <w:rFonts w:hint="eastAsia"/>
          <w:color w:val="FFC000"/>
        </w:rPr>
        <w:t>也显示</w:t>
      </w:r>
      <w:r w:rsidRPr="00526727">
        <w:rPr>
          <w:color w:val="FFC000"/>
        </w:rPr>
        <w:t>出不同的存活模式</w:t>
      </w:r>
      <w:r w:rsidRPr="00526727">
        <w:rPr>
          <w:rFonts w:hint="eastAsia"/>
          <w:color w:val="FFC000"/>
        </w:rPr>
        <w:t>（BRCA，</w:t>
      </w:r>
      <w:r w:rsidRPr="00526727">
        <w:rPr>
          <w:color w:val="FFC000"/>
        </w:rPr>
        <w:t>图</w:t>
      </w:r>
      <w:r w:rsidRPr="00526727">
        <w:rPr>
          <w:rFonts w:hint="eastAsia"/>
          <w:color w:val="FFC000"/>
        </w:rPr>
        <w:t>2</w:t>
      </w:r>
      <w:r w:rsidRPr="00526727">
        <w:rPr>
          <w:color w:val="FFC000"/>
        </w:rPr>
        <w:t>b，</w:t>
      </w:r>
      <w:r w:rsidRPr="00526727">
        <w:rPr>
          <w:rFonts w:hint="eastAsia"/>
          <w:color w:val="FFC000"/>
        </w:rPr>
        <w:t>log-rank检验</w:t>
      </w:r>
      <w:r w:rsidRPr="00526727">
        <w:rPr>
          <w:color w:val="FFC000"/>
        </w:rPr>
        <w:t>，</w:t>
      </w:r>
      <w:r w:rsidRPr="00526727">
        <w:rPr>
          <w:rFonts w:hint="eastAsia"/>
          <w:color w:val="FFC000"/>
        </w:rPr>
        <w:t>P</w:t>
      </w:r>
      <w:r w:rsidRPr="00526727">
        <w:rPr>
          <w:color w:val="FFC000"/>
        </w:rPr>
        <w:t>=0.069；</w:t>
      </w:r>
      <w:r w:rsidRPr="00526727">
        <w:rPr>
          <w:rFonts w:hint="eastAsia"/>
          <w:color w:val="FFC000"/>
        </w:rPr>
        <w:t>OV，</w:t>
      </w:r>
      <w:r w:rsidRPr="00526727">
        <w:rPr>
          <w:color w:val="FFC000"/>
        </w:rPr>
        <w:t>图</w:t>
      </w:r>
      <w:r w:rsidRPr="00526727">
        <w:rPr>
          <w:rFonts w:hint="eastAsia"/>
          <w:color w:val="FFC000"/>
        </w:rPr>
        <w:t>2</w:t>
      </w:r>
      <w:r w:rsidRPr="00526727">
        <w:rPr>
          <w:color w:val="FFC000"/>
        </w:rPr>
        <w:t>c，log-rank检验，</w:t>
      </w:r>
      <w:r w:rsidRPr="00526727">
        <w:rPr>
          <w:rFonts w:hint="eastAsia"/>
          <w:color w:val="FFC000"/>
        </w:rPr>
        <w:t>P</w:t>
      </w:r>
      <w:r w:rsidRPr="00526727">
        <w:rPr>
          <w:color w:val="FFC000"/>
        </w:rPr>
        <w:t>=0.043；</w:t>
      </w:r>
      <w:r w:rsidRPr="00526727">
        <w:rPr>
          <w:rFonts w:hint="eastAsia"/>
          <w:color w:val="FFC000"/>
        </w:rPr>
        <w:t>UCEC，</w:t>
      </w:r>
      <w:r w:rsidRPr="00526727">
        <w:rPr>
          <w:color w:val="FFC000"/>
        </w:rPr>
        <w:t>图</w:t>
      </w:r>
      <w:r w:rsidRPr="00526727">
        <w:rPr>
          <w:rFonts w:hint="eastAsia"/>
          <w:color w:val="FFC000"/>
        </w:rPr>
        <w:t>2</w:t>
      </w:r>
      <w:r w:rsidRPr="00526727">
        <w:rPr>
          <w:color w:val="FFC000"/>
        </w:rPr>
        <w:t>d，log-rank</w:t>
      </w:r>
      <w:r w:rsidRPr="00526727">
        <w:rPr>
          <w:rFonts w:hint="eastAsia"/>
          <w:color w:val="FFC000"/>
        </w:rPr>
        <w:t>检验</w:t>
      </w:r>
      <w:r w:rsidRPr="00526727">
        <w:rPr>
          <w:color w:val="FFC000"/>
        </w:rPr>
        <w:t>，</w:t>
      </w:r>
      <w:r w:rsidRPr="00526727">
        <w:rPr>
          <w:rFonts w:hint="eastAsia"/>
          <w:color w:val="FFC000"/>
        </w:rPr>
        <w:t>P</w:t>
      </w:r>
      <w:r w:rsidRPr="00526727">
        <w:rPr>
          <w:color w:val="FFC000"/>
        </w:rPr>
        <w:t>=0.00088</w:t>
      </w:r>
      <w:r w:rsidRPr="00526727">
        <w:rPr>
          <w:rFonts w:hint="eastAsia"/>
          <w:color w:val="FFC000"/>
        </w:rPr>
        <w:t>）。</w:t>
      </w:r>
    </w:p>
    <w:p w:rsidR="00220319" w:rsidRPr="00220319" w:rsidRDefault="00220319" w:rsidP="00370665">
      <w:pPr>
        <w:spacing w:beforeLines="50" w:before="156"/>
        <w:ind w:firstLine="420"/>
        <w:rPr>
          <w:color w:val="FFC000"/>
        </w:rPr>
      </w:pPr>
    </w:p>
    <w:p w:rsidR="00DF2561" w:rsidRDefault="00DF2561" w:rsidP="00DF2561">
      <w:pPr>
        <w:pStyle w:val="2"/>
      </w:pPr>
      <w:r>
        <w:rPr>
          <w:rFonts w:hint="eastAsia"/>
        </w:rPr>
        <w:t>DISCUSSION</w:t>
      </w:r>
    </w:p>
    <w:p w:rsidR="00EC3CF2" w:rsidRDefault="00DF2561" w:rsidP="00370665">
      <w:r>
        <w:tab/>
      </w:r>
      <w:r w:rsidR="003F1DC1" w:rsidRPr="003F1DC1">
        <w:t>Compared with previous studies driven by a single cancer type or a single data type, we systematically evaluated survival predictions for four cancer patients from different molecular data types, while integrating SNF subtype data into</w:t>
      </w:r>
      <w:r w:rsidR="00FE30F0">
        <w:t xml:space="preserve"> molecular data and extracting p</w:t>
      </w:r>
      <w:r w:rsidR="003F1DC1" w:rsidRPr="003F1DC1">
        <w:t>otentially important predictors are described in well-performing models. These potentially important predictors contribute to clinical application.</w:t>
      </w:r>
      <w:r w:rsidR="003F1DC1">
        <w:t xml:space="preserve"> </w:t>
      </w:r>
    </w:p>
    <w:p w:rsidR="00EC3CF2" w:rsidRPr="00EC3CF2" w:rsidRDefault="00EC3CF2" w:rsidP="00370665">
      <w:r>
        <w:tab/>
      </w:r>
      <w:r w:rsidRPr="00526727">
        <w:rPr>
          <w:rFonts w:hint="eastAsia"/>
          <w:color w:val="FFC000"/>
        </w:rPr>
        <w:t>与之前</w:t>
      </w:r>
      <w:r w:rsidRPr="00526727">
        <w:rPr>
          <w:color w:val="FFC000"/>
        </w:rPr>
        <w:t>由单一</w:t>
      </w:r>
      <w:r w:rsidRPr="00526727">
        <w:rPr>
          <w:rFonts w:hint="eastAsia"/>
          <w:color w:val="FFC000"/>
        </w:rPr>
        <w:t>癌症</w:t>
      </w:r>
      <w:r w:rsidRPr="00526727">
        <w:rPr>
          <w:color w:val="FFC000"/>
        </w:rPr>
        <w:t>类型或单一数据类型驱动的研究相比，</w:t>
      </w:r>
      <w:r w:rsidRPr="00526727">
        <w:rPr>
          <w:rFonts w:hint="eastAsia"/>
          <w:color w:val="FFC000"/>
        </w:rPr>
        <w:t>我们</w:t>
      </w:r>
      <w:r w:rsidRPr="00526727">
        <w:rPr>
          <w:color w:val="FFC000"/>
        </w:rPr>
        <w:t>系统地评估了来自不同分子数据类型的四</w:t>
      </w:r>
      <w:r w:rsidRPr="00526727">
        <w:rPr>
          <w:rFonts w:hint="eastAsia"/>
          <w:color w:val="FFC000"/>
        </w:rPr>
        <w:t>种</w:t>
      </w:r>
      <w:r w:rsidRPr="00526727">
        <w:rPr>
          <w:color w:val="FFC000"/>
        </w:rPr>
        <w:t>癌症患者的生存预测，</w:t>
      </w:r>
      <w:r w:rsidRPr="00526727">
        <w:rPr>
          <w:rFonts w:hint="eastAsia"/>
          <w:color w:val="FFC000"/>
        </w:rPr>
        <w:t>同时</w:t>
      </w:r>
      <w:r w:rsidRPr="00526727">
        <w:rPr>
          <w:color w:val="FFC000"/>
        </w:rPr>
        <w:t>将</w:t>
      </w:r>
      <w:r w:rsidRPr="00526727">
        <w:rPr>
          <w:rFonts w:hint="eastAsia"/>
          <w:color w:val="FFC000"/>
        </w:rPr>
        <w:t>SNF亚型数据整合</w:t>
      </w:r>
      <w:r w:rsidRPr="00526727">
        <w:rPr>
          <w:color w:val="FFC000"/>
        </w:rPr>
        <w:t>到分子数据中，并且</w:t>
      </w:r>
      <w:r w:rsidRPr="00526727">
        <w:rPr>
          <w:rFonts w:hint="eastAsia"/>
          <w:color w:val="FFC000"/>
        </w:rPr>
        <w:t>提取</w:t>
      </w:r>
      <w:r w:rsidRPr="00526727">
        <w:rPr>
          <w:color w:val="FFC000"/>
        </w:rPr>
        <w:t>了在</w:t>
      </w:r>
      <w:r w:rsidRPr="00526727">
        <w:rPr>
          <w:rFonts w:hint="eastAsia"/>
          <w:color w:val="FFC000"/>
        </w:rPr>
        <w:t>性能</w:t>
      </w:r>
      <w:r w:rsidRPr="00526727">
        <w:rPr>
          <w:color w:val="FFC000"/>
        </w:rPr>
        <w:t>良好模型</w:t>
      </w:r>
      <w:r w:rsidRPr="00526727">
        <w:rPr>
          <w:rFonts w:hint="eastAsia"/>
          <w:color w:val="FFC000"/>
        </w:rPr>
        <w:t>中潜在重要</w:t>
      </w:r>
      <w:r w:rsidRPr="00526727">
        <w:rPr>
          <w:color w:val="FFC000"/>
        </w:rPr>
        <w:t>预测因子</w:t>
      </w:r>
      <w:r w:rsidRPr="00526727">
        <w:rPr>
          <w:rFonts w:hint="eastAsia"/>
          <w:color w:val="FFC000"/>
        </w:rPr>
        <w:t>加以</w:t>
      </w:r>
      <w:r w:rsidRPr="00526727">
        <w:rPr>
          <w:color w:val="FFC000"/>
        </w:rPr>
        <w:t>描述</w:t>
      </w:r>
      <w:r w:rsidRPr="00526727">
        <w:rPr>
          <w:rFonts w:hint="eastAsia"/>
          <w:color w:val="FFC000"/>
        </w:rPr>
        <w:t>，</w:t>
      </w:r>
      <w:r w:rsidRPr="00526727">
        <w:rPr>
          <w:color w:val="FFC000"/>
        </w:rPr>
        <w:t>这些</w:t>
      </w:r>
      <w:r w:rsidRPr="00526727">
        <w:rPr>
          <w:rFonts w:hint="eastAsia"/>
          <w:color w:val="FFC000"/>
        </w:rPr>
        <w:t>潜在重要</w:t>
      </w:r>
      <w:r w:rsidRPr="00526727">
        <w:rPr>
          <w:color w:val="FFC000"/>
        </w:rPr>
        <w:t>预测因子有助于进行临床应用。</w:t>
      </w:r>
    </w:p>
    <w:p w:rsidR="00DF2561" w:rsidRDefault="00BF5C2B" w:rsidP="00370665">
      <w:pPr>
        <w:ind w:firstLine="420"/>
      </w:pPr>
      <w:r w:rsidRPr="00BF5C2B">
        <w:t>By establishing survival prognostic models of different molecular data types for cancers that are frequently occurring in the female population (including breast cancer, cervical cancer, endometrial cancer, and ovarian cancer), we determined several model</w:t>
      </w:r>
      <w:r w:rsidR="001349DE">
        <w:t>s</w:t>
      </w:r>
      <w:r w:rsidRPr="00BF5C2B">
        <w:t xml:space="preserve"> </w:t>
      </w:r>
      <w:r w:rsidR="001349DE">
        <w:t xml:space="preserve">have better performance than models using only clinical data. </w:t>
      </w:r>
      <w:r w:rsidR="001349DE" w:rsidRPr="001349DE">
        <w:t xml:space="preserve">It is worth noting that, based on the model </w:t>
      </w:r>
      <w:r w:rsidR="001349DE" w:rsidRPr="001349DE">
        <w:lastRenderedPageBreak/>
        <w:t>established using only clinical data alone, CESC has the lowest average performance of c-index (0.562), which is related to the least sample (294).</w:t>
      </w:r>
      <w:r w:rsidR="00260A3A">
        <w:t xml:space="preserve"> </w:t>
      </w:r>
    </w:p>
    <w:p w:rsidR="00EC3CF2" w:rsidRDefault="00EC3CF2" w:rsidP="00370665">
      <w:pPr>
        <w:ind w:firstLine="420"/>
        <w:rPr>
          <w:ins w:id="8" w:author="sang" w:date="2018-07-26T22:59:00Z"/>
          <w:color w:val="FFC000"/>
        </w:rPr>
      </w:pPr>
      <w:r w:rsidRPr="00526727">
        <w:rPr>
          <w:rFonts w:hint="eastAsia"/>
          <w:color w:val="FFC000"/>
        </w:rPr>
        <w:t>通过</w:t>
      </w:r>
      <w:r w:rsidRPr="00526727">
        <w:rPr>
          <w:color w:val="FFC000"/>
        </w:rPr>
        <w:t>对</w:t>
      </w:r>
      <w:r w:rsidRPr="00526727">
        <w:rPr>
          <w:rFonts w:hint="eastAsia"/>
          <w:color w:val="FFC000"/>
        </w:rPr>
        <w:t>在</w:t>
      </w:r>
      <w:r w:rsidRPr="00526727">
        <w:rPr>
          <w:color w:val="FFC000"/>
        </w:rPr>
        <w:t>女性</w:t>
      </w:r>
      <w:r w:rsidRPr="00526727">
        <w:rPr>
          <w:rFonts w:hint="eastAsia"/>
          <w:color w:val="FFC000"/>
        </w:rPr>
        <w:t>人群</w:t>
      </w:r>
      <w:r w:rsidRPr="00526727">
        <w:rPr>
          <w:color w:val="FFC000"/>
        </w:rPr>
        <w:t>中</w:t>
      </w:r>
      <w:r w:rsidRPr="00526727">
        <w:rPr>
          <w:rFonts w:hint="eastAsia"/>
          <w:color w:val="FFC000"/>
        </w:rPr>
        <w:t>常发</w:t>
      </w:r>
      <w:r w:rsidRPr="00526727">
        <w:rPr>
          <w:color w:val="FFC000"/>
        </w:rPr>
        <w:t>的癌症（</w:t>
      </w:r>
      <w:r w:rsidRPr="00526727">
        <w:rPr>
          <w:rFonts w:hint="eastAsia"/>
          <w:color w:val="FFC000"/>
        </w:rPr>
        <w:t>包括</w:t>
      </w:r>
      <w:r w:rsidRPr="00526727">
        <w:rPr>
          <w:color w:val="FFC000"/>
        </w:rPr>
        <w:t>乳腺癌</w:t>
      </w:r>
      <w:r w:rsidRPr="00526727">
        <w:rPr>
          <w:rFonts w:hint="eastAsia"/>
          <w:color w:val="FFC000"/>
        </w:rPr>
        <w:t>、宫颈癌</w:t>
      </w:r>
      <w:r w:rsidRPr="00526727">
        <w:rPr>
          <w:color w:val="FFC000"/>
        </w:rPr>
        <w:t>、子宫内膜癌、卵巢癌）</w:t>
      </w:r>
      <w:r w:rsidRPr="00526727">
        <w:rPr>
          <w:rFonts w:hint="eastAsia"/>
          <w:color w:val="FFC000"/>
        </w:rPr>
        <w:t>建立不同分子数</w:t>
      </w:r>
      <w:r w:rsidRPr="00526727">
        <w:rPr>
          <w:color w:val="FFC000"/>
        </w:rPr>
        <w:t>据类型</w:t>
      </w:r>
      <w:r w:rsidRPr="00526727">
        <w:rPr>
          <w:rFonts w:hint="eastAsia"/>
          <w:color w:val="FFC000"/>
        </w:rPr>
        <w:t>的</w:t>
      </w:r>
      <w:r w:rsidRPr="00526727">
        <w:rPr>
          <w:color w:val="FFC000"/>
        </w:rPr>
        <w:t>生存预后模型，我们确定了几个</w:t>
      </w:r>
      <w:r w:rsidRPr="00526727">
        <w:rPr>
          <w:rFonts w:hint="eastAsia"/>
          <w:color w:val="FFC000"/>
        </w:rPr>
        <w:t>相比</w:t>
      </w:r>
      <w:r w:rsidRPr="00526727">
        <w:rPr>
          <w:color w:val="FFC000"/>
        </w:rPr>
        <w:t>仅使用临床数据</w:t>
      </w:r>
      <w:r w:rsidRPr="00526727">
        <w:rPr>
          <w:rFonts w:hint="eastAsia"/>
          <w:color w:val="FFC000"/>
        </w:rPr>
        <w:t>所</w:t>
      </w:r>
      <w:r w:rsidRPr="00526727">
        <w:rPr>
          <w:color w:val="FFC000"/>
        </w:rPr>
        <w:t>建立</w:t>
      </w:r>
      <w:r w:rsidRPr="00526727">
        <w:rPr>
          <w:rFonts w:hint="eastAsia"/>
          <w:color w:val="FFC000"/>
        </w:rPr>
        <w:t>模型性能</w:t>
      </w:r>
      <w:r w:rsidRPr="00526727">
        <w:rPr>
          <w:color w:val="FFC000"/>
        </w:rPr>
        <w:t>更</w:t>
      </w:r>
      <w:r w:rsidRPr="00526727">
        <w:rPr>
          <w:rFonts w:hint="eastAsia"/>
          <w:color w:val="FFC000"/>
        </w:rPr>
        <w:t>佳的</w:t>
      </w:r>
      <w:r w:rsidRPr="00526727">
        <w:rPr>
          <w:color w:val="FFC000"/>
        </w:rPr>
        <w:t>例子</w:t>
      </w:r>
      <w:r w:rsidRPr="00526727">
        <w:rPr>
          <w:rFonts w:hint="eastAsia"/>
          <w:color w:val="FFC000"/>
        </w:rPr>
        <w:t>（如CESC的</w:t>
      </w:r>
      <w:r w:rsidRPr="00526727">
        <w:rPr>
          <w:color w:val="FFC000"/>
        </w:rPr>
        <w:t>clinical+methylation</w:t>
      </w:r>
      <w:r w:rsidRPr="00526727">
        <w:rPr>
          <w:rFonts w:hint="eastAsia"/>
          <w:color w:val="FFC000"/>
        </w:rPr>
        <w:t>，</w:t>
      </w:r>
      <w:r w:rsidRPr="00526727">
        <w:rPr>
          <w:color w:val="FFC000"/>
        </w:rPr>
        <w:t>clinical+mRNA</w:t>
      </w:r>
      <w:r w:rsidRPr="00526727">
        <w:rPr>
          <w:rFonts w:hint="eastAsia"/>
          <w:color w:val="FFC000"/>
        </w:rPr>
        <w:t>，</w:t>
      </w:r>
      <w:r w:rsidRPr="00526727">
        <w:rPr>
          <w:color w:val="FFC000"/>
        </w:rPr>
        <w:t>clinical+miRNA</w:t>
      </w:r>
      <w:r w:rsidRPr="00526727">
        <w:rPr>
          <w:rFonts w:hint="eastAsia"/>
          <w:color w:val="FFC000"/>
        </w:rPr>
        <w:t>）。值得</w:t>
      </w:r>
      <w:r w:rsidRPr="00526727">
        <w:rPr>
          <w:color w:val="FFC000"/>
        </w:rPr>
        <w:t>注意的是，</w:t>
      </w:r>
      <w:r w:rsidRPr="00526727">
        <w:rPr>
          <w:rFonts w:hint="eastAsia"/>
          <w:color w:val="FFC000"/>
        </w:rPr>
        <w:t>单</w:t>
      </w:r>
      <w:r w:rsidRPr="00526727">
        <w:rPr>
          <w:color w:val="FFC000"/>
        </w:rPr>
        <w:t>就</w:t>
      </w:r>
      <w:r w:rsidRPr="00526727">
        <w:rPr>
          <w:rFonts w:hint="eastAsia"/>
          <w:color w:val="FFC000"/>
        </w:rPr>
        <w:t>仅</w:t>
      </w:r>
      <w:r w:rsidRPr="00526727">
        <w:rPr>
          <w:color w:val="FFC000"/>
        </w:rPr>
        <w:t>使用临床数据</w:t>
      </w:r>
      <w:r w:rsidRPr="00526727">
        <w:rPr>
          <w:rFonts w:hint="eastAsia"/>
          <w:color w:val="FFC000"/>
        </w:rPr>
        <w:t>所建立</w:t>
      </w:r>
      <w:r w:rsidRPr="00526727">
        <w:rPr>
          <w:color w:val="FFC000"/>
        </w:rPr>
        <w:t>模型来看，</w:t>
      </w:r>
      <w:r w:rsidRPr="00526727">
        <w:rPr>
          <w:rFonts w:hint="eastAsia"/>
          <w:color w:val="FFC000"/>
        </w:rPr>
        <w:t>CESC拥有c</w:t>
      </w:r>
      <w:r w:rsidRPr="00526727">
        <w:rPr>
          <w:color w:val="FFC000"/>
        </w:rPr>
        <w:t>-index</w:t>
      </w:r>
      <w:r w:rsidRPr="00526727">
        <w:rPr>
          <w:rFonts w:hint="eastAsia"/>
          <w:color w:val="FFC000"/>
        </w:rPr>
        <w:t>平均最</w:t>
      </w:r>
      <w:r w:rsidRPr="00526727">
        <w:rPr>
          <w:color w:val="FFC000"/>
        </w:rPr>
        <w:t>低</w:t>
      </w:r>
      <w:r w:rsidRPr="00526727">
        <w:rPr>
          <w:rFonts w:hint="eastAsia"/>
          <w:color w:val="FFC000"/>
        </w:rPr>
        <w:t>的</w:t>
      </w:r>
      <w:r w:rsidRPr="00526727">
        <w:rPr>
          <w:color w:val="FFC000"/>
        </w:rPr>
        <w:t>性能</w:t>
      </w:r>
      <w:r w:rsidRPr="00526727">
        <w:rPr>
          <w:rFonts w:hint="eastAsia"/>
          <w:color w:val="FFC000"/>
        </w:rPr>
        <w:t>（0.562），</w:t>
      </w:r>
      <w:r w:rsidRPr="00526727">
        <w:rPr>
          <w:color w:val="FFC000"/>
        </w:rPr>
        <w:t>这</w:t>
      </w:r>
      <w:r w:rsidRPr="00526727">
        <w:rPr>
          <w:rFonts w:hint="eastAsia"/>
          <w:color w:val="FFC000"/>
        </w:rPr>
        <w:t>与其</w:t>
      </w:r>
      <w:r w:rsidRPr="00526727">
        <w:rPr>
          <w:color w:val="FFC000"/>
        </w:rPr>
        <w:t>拥有最少的样例</w:t>
      </w:r>
      <w:r w:rsidRPr="00526727">
        <w:rPr>
          <w:rFonts w:hint="eastAsia"/>
          <w:color w:val="FFC000"/>
        </w:rPr>
        <w:t>（294）存在</w:t>
      </w:r>
      <w:r w:rsidRPr="00526727">
        <w:rPr>
          <w:color w:val="FFC000"/>
        </w:rPr>
        <w:t>一定关系。</w:t>
      </w:r>
    </w:p>
    <w:p w:rsidR="00167F28" w:rsidRDefault="00167F28" w:rsidP="00370665">
      <w:pPr>
        <w:ind w:firstLine="420"/>
        <w:rPr>
          <w:ins w:id="9" w:author="sang" w:date="2018-07-26T23:03:00Z"/>
          <w:color w:val="FFC000"/>
        </w:rPr>
      </w:pPr>
      <w:ins w:id="10" w:author="sang" w:date="2018-07-26T22:59:00Z">
        <w:r>
          <w:rPr>
            <w:rFonts w:hint="eastAsia"/>
            <w:color w:val="FFC000"/>
          </w:rPr>
          <w:t>而BRCA、</w:t>
        </w:r>
      </w:ins>
      <w:ins w:id="11" w:author="sang" w:date="2018-07-26T23:00:00Z">
        <w:r>
          <w:rPr>
            <w:rFonts w:hint="eastAsia"/>
            <w:color w:val="FFC000"/>
          </w:rPr>
          <w:t>OV、UCEC中</w:t>
        </w:r>
        <w:r>
          <w:rPr>
            <w:color w:val="FFC000"/>
          </w:rPr>
          <w:t>，clinical+</w:t>
        </w:r>
        <w:r>
          <w:rPr>
            <w:rFonts w:hint="eastAsia"/>
            <w:color w:val="FFC000"/>
          </w:rPr>
          <w:t>分子</w:t>
        </w:r>
        <w:r>
          <w:rPr>
            <w:color w:val="FFC000"/>
          </w:rPr>
          <w:t>的模型</w:t>
        </w:r>
        <w:r>
          <w:rPr>
            <w:rFonts w:hint="eastAsia"/>
            <w:color w:val="FFC000"/>
          </w:rPr>
          <w:t>与</w:t>
        </w:r>
        <w:r>
          <w:rPr>
            <w:color w:val="FFC000"/>
          </w:rPr>
          <w:t>仅使用分子数据的模型</w:t>
        </w:r>
      </w:ins>
      <w:ins w:id="12" w:author="sang" w:date="2018-07-26T23:01:00Z">
        <w:r>
          <w:rPr>
            <w:color w:val="FFC000"/>
          </w:rPr>
          <w:t>相比，</w:t>
        </w:r>
        <w:r>
          <w:rPr>
            <w:rFonts w:hint="eastAsia"/>
            <w:color w:val="FFC000"/>
          </w:rPr>
          <w:t>普遍</w:t>
        </w:r>
        <w:r>
          <w:rPr>
            <w:color w:val="FFC000"/>
          </w:rPr>
          <w:t>拥有更好的预后</w:t>
        </w:r>
        <w:r>
          <w:rPr>
            <w:rFonts w:hint="eastAsia"/>
            <w:color w:val="FFC000"/>
          </w:rPr>
          <w:t>能力</w:t>
        </w:r>
        <w:r>
          <w:rPr>
            <w:color w:val="FFC000"/>
          </w:rPr>
          <w:t>，这是因为clinical数据</w:t>
        </w:r>
        <w:r>
          <w:rPr>
            <w:rFonts w:hint="eastAsia"/>
            <w:color w:val="FFC000"/>
          </w:rPr>
          <w:t>是</w:t>
        </w:r>
        <w:r>
          <w:rPr>
            <w:color w:val="FFC000"/>
          </w:rPr>
          <w:t>更高阶的特征</w:t>
        </w:r>
      </w:ins>
      <w:ins w:id="13" w:author="sang" w:date="2018-07-26T23:02:00Z">
        <w:r w:rsidR="0098221B">
          <w:rPr>
            <w:rFonts w:hint="eastAsia"/>
            <w:color w:val="FFC000"/>
          </w:rPr>
          <w:t>，</w:t>
        </w:r>
        <w:r w:rsidR="0098221B">
          <w:rPr>
            <w:color w:val="FFC000"/>
          </w:rPr>
          <w:t>是更重要的特征，</w:t>
        </w:r>
        <w:r w:rsidR="0098221B">
          <w:rPr>
            <w:rFonts w:hint="eastAsia"/>
            <w:color w:val="FFC000"/>
          </w:rPr>
          <w:t>在</w:t>
        </w:r>
        <w:r w:rsidR="0098221B">
          <w:rPr>
            <w:color w:val="FFC000"/>
          </w:rPr>
          <w:t>clinical的</w:t>
        </w:r>
        <w:r w:rsidR="0098221B">
          <w:rPr>
            <w:rFonts w:hint="eastAsia"/>
            <w:color w:val="FFC000"/>
          </w:rPr>
          <w:t>参与下</w:t>
        </w:r>
        <w:r w:rsidR="0098221B">
          <w:rPr>
            <w:color w:val="FFC000"/>
          </w:rPr>
          <w:t>，</w:t>
        </w:r>
        <w:r w:rsidR="0098221B">
          <w:rPr>
            <w:rFonts w:hint="eastAsia"/>
            <w:color w:val="FFC000"/>
          </w:rPr>
          <w:t>模型</w:t>
        </w:r>
        <w:r w:rsidR="0098221B">
          <w:rPr>
            <w:color w:val="FFC000"/>
          </w:rPr>
          <w:t>会产生更好的性能。</w:t>
        </w:r>
      </w:ins>
    </w:p>
    <w:p w:rsidR="0098221B" w:rsidRDefault="0098221B" w:rsidP="00370665">
      <w:pPr>
        <w:ind w:firstLine="420"/>
        <w:rPr>
          <w:rFonts w:hint="eastAsia"/>
          <w:color w:val="FF0000"/>
        </w:rPr>
      </w:pPr>
      <w:ins w:id="14" w:author="sang" w:date="2018-07-26T23:03:00Z">
        <w:r>
          <w:rPr>
            <w:rFonts w:hint="eastAsia"/>
            <w:color w:val="FFC000"/>
          </w:rPr>
          <w:t>同时</w:t>
        </w:r>
        <w:r>
          <w:rPr>
            <w:color w:val="FFC000"/>
          </w:rPr>
          <w:t>我们还发现，当</w:t>
        </w:r>
      </w:ins>
      <w:ins w:id="15" w:author="sang" w:date="2018-07-26T23:04:00Z">
        <w:r>
          <w:rPr>
            <w:color w:val="FFC000"/>
          </w:rPr>
          <w:t>仅使用分子</w:t>
        </w:r>
        <w:r>
          <w:rPr>
            <w:rFonts w:hint="eastAsia"/>
            <w:color w:val="FFC000"/>
          </w:rPr>
          <w:t>数据</w:t>
        </w:r>
        <w:r>
          <w:rPr>
            <w:color w:val="FFC000"/>
          </w:rPr>
          <w:t>构建模型的时候，</w:t>
        </w:r>
        <w:r>
          <w:rPr>
            <w:rFonts w:hint="eastAsia"/>
            <w:color w:val="FFC000"/>
          </w:rPr>
          <w:t>RSF的</w:t>
        </w:r>
        <w:r>
          <w:rPr>
            <w:color w:val="FFC000"/>
          </w:rPr>
          <w:t>性能</w:t>
        </w:r>
      </w:ins>
      <w:ins w:id="16" w:author="sang" w:date="2018-07-26T23:05:00Z">
        <w:r>
          <w:rPr>
            <w:rFonts w:hint="eastAsia"/>
            <w:color w:val="FFC000"/>
          </w:rPr>
          <w:t>一般</w:t>
        </w:r>
      </w:ins>
      <w:ins w:id="17" w:author="sang" w:date="2018-07-26T23:04:00Z">
        <w:r>
          <w:rPr>
            <w:color w:val="FFC000"/>
          </w:rPr>
          <w:t>要</w:t>
        </w:r>
        <w:r>
          <w:rPr>
            <w:rFonts w:hint="eastAsia"/>
            <w:color w:val="FFC000"/>
          </w:rPr>
          <w:t>高于</w:t>
        </w:r>
        <w:r>
          <w:rPr>
            <w:color w:val="FFC000"/>
          </w:rPr>
          <w:t>cox模型。而</w:t>
        </w:r>
        <w:r>
          <w:rPr>
            <w:rFonts w:hint="eastAsia"/>
            <w:color w:val="FFC000"/>
          </w:rPr>
          <w:t>使用整合</w:t>
        </w:r>
        <w:r>
          <w:rPr>
            <w:color w:val="FFC000"/>
          </w:rPr>
          <w:t>分子数据与临床数据</w:t>
        </w:r>
        <w:r>
          <w:rPr>
            <w:rFonts w:hint="eastAsia"/>
            <w:color w:val="FFC000"/>
          </w:rPr>
          <w:t>构建</w:t>
        </w:r>
        <w:r>
          <w:rPr>
            <w:color w:val="FFC000"/>
          </w:rPr>
          <w:t>模型时，</w:t>
        </w:r>
        <w:r>
          <w:rPr>
            <w:rFonts w:hint="eastAsia"/>
            <w:color w:val="FFC000"/>
          </w:rPr>
          <w:t>RSF的</w:t>
        </w:r>
        <w:r>
          <w:rPr>
            <w:color w:val="FFC000"/>
          </w:rPr>
          <w:t>性能</w:t>
        </w:r>
      </w:ins>
      <w:ins w:id="18" w:author="sang" w:date="2018-07-26T23:05:00Z">
        <w:r>
          <w:rPr>
            <w:rFonts w:hint="eastAsia"/>
            <w:color w:val="FFC000"/>
          </w:rPr>
          <w:t>一般</w:t>
        </w:r>
      </w:ins>
      <w:ins w:id="19" w:author="sang" w:date="2018-07-26T23:04:00Z">
        <w:r>
          <w:rPr>
            <w:color w:val="FFC000"/>
          </w:rPr>
          <w:t>低于cox</w:t>
        </w:r>
      </w:ins>
      <w:ins w:id="20" w:author="sang" w:date="2018-07-26T23:05:00Z">
        <w:r>
          <w:rPr>
            <w:rFonts w:hint="eastAsia"/>
            <w:color w:val="FFC000"/>
          </w:rPr>
          <w:t>。</w:t>
        </w:r>
        <w:r>
          <w:rPr>
            <w:color w:val="FFC000"/>
          </w:rPr>
          <w:t>这是</w:t>
        </w:r>
        <w:r>
          <w:rPr>
            <w:rFonts w:hint="eastAsia"/>
            <w:color w:val="FFC000"/>
          </w:rPr>
          <w:t>因为仅使用</w:t>
        </w:r>
        <w:r>
          <w:rPr>
            <w:color w:val="FFC000"/>
          </w:rPr>
          <w:t>分子数据时，没有经过临床数据的相关性选择，</w:t>
        </w:r>
        <w:r>
          <w:rPr>
            <w:rFonts w:hint="eastAsia"/>
            <w:color w:val="FFC000"/>
          </w:rPr>
          <w:t>RSF</w:t>
        </w:r>
      </w:ins>
      <w:ins w:id="21" w:author="sang" w:date="2018-07-26T23:06:00Z">
        <w:r>
          <w:rPr>
            <w:rFonts w:hint="eastAsia"/>
            <w:color w:val="FFC000"/>
          </w:rPr>
          <w:t>模型</w:t>
        </w:r>
        <w:r>
          <w:rPr>
            <w:color w:val="FFC000"/>
          </w:rPr>
          <w:t>本身继承随机森林的特点，</w:t>
        </w:r>
        <w:r>
          <w:rPr>
            <w:rFonts w:hint="eastAsia"/>
            <w:color w:val="FFC000"/>
          </w:rPr>
          <w:t>对</w:t>
        </w:r>
        <w:r>
          <w:rPr>
            <w:color w:val="FFC000"/>
          </w:rPr>
          <w:t>分子特征的选择有随机过程，所以在这种情况下有优势。而</w:t>
        </w:r>
      </w:ins>
      <w:ins w:id="22" w:author="sang" w:date="2018-07-26T23:07:00Z">
        <w:r>
          <w:rPr>
            <w:color w:val="FFC000"/>
          </w:rPr>
          <w:t>clinical</w:t>
        </w:r>
        <w:r>
          <w:rPr>
            <w:rFonts w:hint="eastAsia"/>
            <w:color w:val="FFC000"/>
          </w:rPr>
          <w:t>参与</w:t>
        </w:r>
        <w:r>
          <w:rPr>
            <w:color w:val="FFC000"/>
          </w:rPr>
          <w:t>的情况下，</w:t>
        </w:r>
        <w:r>
          <w:rPr>
            <w:rFonts w:hint="eastAsia"/>
            <w:color w:val="FFC000"/>
          </w:rPr>
          <w:t>与</w:t>
        </w:r>
        <w:r>
          <w:rPr>
            <w:color w:val="FFC000"/>
          </w:rPr>
          <w:t>clinical相关的分子数据会更倾向于</w:t>
        </w:r>
        <w:r>
          <w:rPr>
            <w:rFonts w:hint="eastAsia"/>
            <w:color w:val="FFC000"/>
          </w:rPr>
          <w:t>保留</w:t>
        </w:r>
        <w:r>
          <w:rPr>
            <w:color w:val="FFC000"/>
          </w:rPr>
          <w:t>，在这种</w:t>
        </w:r>
      </w:ins>
      <w:ins w:id="23" w:author="sang" w:date="2018-07-26T23:08:00Z">
        <w:r>
          <w:rPr>
            <w:rFonts w:hint="eastAsia"/>
            <w:color w:val="FFC000"/>
          </w:rPr>
          <w:t>情况</w:t>
        </w:r>
        <w:r>
          <w:rPr>
            <w:color w:val="FFC000"/>
          </w:rPr>
          <w:t>下cox</w:t>
        </w:r>
        <w:r>
          <w:rPr>
            <w:rFonts w:hint="eastAsia"/>
            <w:color w:val="FFC000"/>
          </w:rPr>
          <w:t>更加</w:t>
        </w:r>
        <w:r>
          <w:rPr>
            <w:color w:val="FFC000"/>
          </w:rPr>
          <w:t>有优势。</w:t>
        </w:r>
      </w:ins>
      <w:bookmarkStart w:id="24" w:name="_GoBack"/>
      <w:bookmarkEnd w:id="24"/>
    </w:p>
    <w:p w:rsidR="00EC3CF2" w:rsidRDefault="00C53C06" w:rsidP="00370665">
      <w:r>
        <w:rPr>
          <w:color w:val="FF0000"/>
        </w:rPr>
        <w:tab/>
      </w:r>
      <w:r w:rsidR="00B33497" w:rsidRPr="00B33497">
        <w:t xml:space="preserve">We further studied the model with better performance and extracted important prognostic factors in the established cox model. We found that these important prognostic factors were strongly correlated with the corresponding cancer in the previous literature. </w:t>
      </w:r>
      <w:r w:rsidR="00B916F2">
        <w:t xml:space="preserve">This shows that the data information we used to build the models is useful information. </w:t>
      </w:r>
      <w:r w:rsidR="003A5E27" w:rsidRPr="003A5E27">
        <w:t>With the identification of these important influence genes, prospective genomic analysis may provide individualized treatment options for patients with metastatic or local disease.</w:t>
      </w:r>
      <w:r w:rsidR="003A5E27">
        <w:t xml:space="preserve"> </w:t>
      </w:r>
    </w:p>
    <w:p w:rsidR="00EC3CF2" w:rsidRPr="00EC3CF2" w:rsidRDefault="00EC3CF2" w:rsidP="00370665">
      <w:r>
        <w:tab/>
      </w:r>
      <w:r w:rsidRPr="00526727">
        <w:rPr>
          <w:rFonts w:hint="eastAsia"/>
          <w:color w:val="FFC000"/>
        </w:rPr>
        <w:t>我们</w:t>
      </w:r>
      <w:r w:rsidRPr="00526727">
        <w:rPr>
          <w:color w:val="FFC000"/>
        </w:rPr>
        <w:t>对</w:t>
      </w:r>
      <w:r w:rsidRPr="00526727">
        <w:rPr>
          <w:rFonts w:hint="eastAsia"/>
          <w:color w:val="FFC000"/>
        </w:rPr>
        <w:t>性能</w:t>
      </w:r>
      <w:r w:rsidRPr="00526727">
        <w:rPr>
          <w:color w:val="FFC000"/>
        </w:rPr>
        <w:t>更佳模型</w:t>
      </w:r>
      <w:r w:rsidRPr="00526727">
        <w:rPr>
          <w:rFonts w:hint="eastAsia"/>
          <w:color w:val="FFC000"/>
        </w:rPr>
        <w:t>更进一步研究</w:t>
      </w:r>
      <w:r w:rsidRPr="00526727">
        <w:rPr>
          <w:color w:val="FFC000"/>
        </w:rPr>
        <w:t>，</w:t>
      </w:r>
      <w:r w:rsidRPr="00526727">
        <w:rPr>
          <w:rFonts w:hint="eastAsia"/>
          <w:color w:val="FFC000"/>
        </w:rPr>
        <w:t>对所建立</w:t>
      </w:r>
      <w:r w:rsidRPr="00526727">
        <w:rPr>
          <w:color w:val="FFC000"/>
        </w:rPr>
        <w:t>cox模型过程</w:t>
      </w:r>
      <w:r w:rsidRPr="00526727">
        <w:rPr>
          <w:rFonts w:hint="eastAsia"/>
          <w:color w:val="FFC000"/>
        </w:rPr>
        <w:t>L</w:t>
      </w:r>
      <w:r w:rsidRPr="00526727">
        <w:rPr>
          <w:color w:val="FFC000"/>
        </w:rPr>
        <w:t>ASSO</w:t>
      </w:r>
      <w:r w:rsidRPr="00526727">
        <w:rPr>
          <w:rFonts w:hint="eastAsia"/>
          <w:color w:val="FFC000"/>
        </w:rPr>
        <w:t>选择</w:t>
      </w:r>
      <w:r w:rsidRPr="00526727">
        <w:rPr>
          <w:color w:val="FFC000"/>
        </w:rPr>
        <w:t>预后</w:t>
      </w:r>
      <w:r w:rsidRPr="00526727">
        <w:rPr>
          <w:rFonts w:hint="eastAsia"/>
          <w:color w:val="FFC000"/>
        </w:rPr>
        <w:t>因子</w:t>
      </w:r>
      <w:r w:rsidRPr="00526727">
        <w:rPr>
          <w:color w:val="FFC000"/>
        </w:rPr>
        <w:t>进行提取，</w:t>
      </w:r>
      <w:r w:rsidRPr="00526727">
        <w:rPr>
          <w:rFonts w:hint="eastAsia"/>
          <w:color w:val="FFC000"/>
        </w:rPr>
        <w:t>发现</w:t>
      </w:r>
      <w:r w:rsidRPr="00526727">
        <w:rPr>
          <w:color w:val="FFC000"/>
        </w:rPr>
        <w:t>这些重要预后影响因子</w:t>
      </w:r>
      <w:r w:rsidRPr="00526727">
        <w:rPr>
          <w:rFonts w:hint="eastAsia"/>
          <w:color w:val="FFC000"/>
        </w:rPr>
        <w:t>在之前</w:t>
      </w:r>
      <w:r w:rsidRPr="00526727">
        <w:rPr>
          <w:color w:val="FFC000"/>
        </w:rPr>
        <w:t>文献中与所对应的癌症存在</w:t>
      </w:r>
      <w:r w:rsidRPr="00526727">
        <w:rPr>
          <w:rFonts w:hint="eastAsia"/>
          <w:color w:val="FFC000"/>
        </w:rPr>
        <w:t>很强</w:t>
      </w:r>
      <w:r w:rsidRPr="00526727">
        <w:rPr>
          <w:color w:val="FFC000"/>
        </w:rPr>
        <w:t>相关关系，这</w:t>
      </w:r>
      <w:r w:rsidRPr="00526727">
        <w:rPr>
          <w:rFonts w:hint="eastAsia"/>
          <w:color w:val="FFC000"/>
        </w:rPr>
        <w:t>说明</w:t>
      </w:r>
      <w:r w:rsidRPr="00526727">
        <w:rPr>
          <w:color w:val="FFC000"/>
        </w:rPr>
        <w:t>我们构建模型</w:t>
      </w:r>
      <w:r w:rsidRPr="00526727">
        <w:rPr>
          <w:rFonts w:hint="eastAsia"/>
          <w:color w:val="FFC000"/>
        </w:rPr>
        <w:t>过程所使用</w:t>
      </w:r>
      <w:r w:rsidRPr="00526727">
        <w:rPr>
          <w:color w:val="FFC000"/>
        </w:rPr>
        <w:t>数据信息</w:t>
      </w:r>
      <w:r w:rsidRPr="00526727">
        <w:rPr>
          <w:rFonts w:hint="eastAsia"/>
          <w:color w:val="FFC000"/>
        </w:rPr>
        <w:t>是有用</w:t>
      </w:r>
      <w:r w:rsidRPr="00526727">
        <w:rPr>
          <w:color w:val="FFC000"/>
        </w:rPr>
        <w:t>信息</w:t>
      </w:r>
      <w:r w:rsidRPr="00526727">
        <w:rPr>
          <w:rFonts w:hint="eastAsia"/>
          <w:color w:val="FFC000"/>
        </w:rPr>
        <w:t>。随着鉴定出</w:t>
      </w:r>
      <w:r w:rsidRPr="00526727">
        <w:rPr>
          <w:color w:val="FFC000"/>
        </w:rPr>
        <w:t>这些</w:t>
      </w:r>
      <w:r w:rsidRPr="00526727">
        <w:rPr>
          <w:rFonts w:hint="eastAsia"/>
          <w:color w:val="FFC000"/>
        </w:rPr>
        <w:t>重要</w:t>
      </w:r>
      <w:r w:rsidRPr="00526727">
        <w:rPr>
          <w:color w:val="FFC000"/>
        </w:rPr>
        <w:t>影响力基因，前瞻性</w:t>
      </w:r>
      <w:r w:rsidRPr="00526727">
        <w:rPr>
          <w:rFonts w:hint="eastAsia"/>
          <w:color w:val="FFC000"/>
        </w:rPr>
        <w:t>基因组</w:t>
      </w:r>
      <w:r w:rsidRPr="00526727">
        <w:rPr>
          <w:color w:val="FFC000"/>
        </w:rPr>
        <w:t>分析可能会为转移性或局部疾病患者提供个体化的治疗方案。</w:t>
      </w:r>
    </w:p>
    <w:p w:rsidR="00DF2561" w:rsidRPr="00526727" w:rsidRDefault="007F479E" w:rsidP="00370665">
      <w:pPr>
        <w:rPr>
          <w:color w:val="FFC000"/>
        </w:rPr>
      </w:pPr>
      <w:r>
        <w:rPr>
          <w:color w:val="FF0000"/>
        </w:rPr>
        <w:tab/>
      </w:r>
      <w:r w:rsidRPr="007F479E">
        <w:t>Although our study provides insights that use biological data for survival prediction to translate into clinical use, it still has some limitations.</w:t>
      </w:r>
      <w:r>
        <w:t xml:space="preserve"> </w:t>
      </w:r>
      <w:r w:rsidR="0043257E" w:rsidRPr="0043257E">
        <w:t>First, we simply use data mining methods to model, while ignoring some of the candidate features that can be driven by prior knowledge</w:t>
      </w:r>
      <w:r w:rsidR="0043257E">
        <w:t xml:space="preserve">. </w:t>
      </w:r>
      <w:r w:rsidR="00415E75" w:rsidRPr="00415E75">
        <w:t xml:space="preserve">second, because of the extensive collinearity of large-scale biological data, effectively combining multiple types of molecules </w:t>
      </w:r>
      <w:r w:rsidR="00415E75">
        <w:t>d</w:t>
      </w:r>
      <w:r w:rsidR="00415E75" w:rsidRPr="00415E75">
        <w:t>ata still has challenges.</w:t>
      </w:r>
      <w:r w:rsidR="00AE2CE3">
        <w:t xml:space="preserve"> </w:t>
      </w:r>
      <w:r w:rsidR="00AE2CE3" w:rsidRPr="00AE2CE3">
        <w:t>Therefore, an important research direction in the future is to establish a prognostic model that effectively integrates multiple types of data. Finally, in order to conduct comprehensive molecular analysis, the patient samples used are derived from multiple source sites, which may cause heterogeneity.</w:t>
      </w:r>
      <w:r w:rsidR="00370665" w:rsidRPr="00526727">
        <w:rPr>
          <w:color w:val="FFC000"/>
        </w:rPr>
        <w:t xml:space="preserve"> </w:t>
      </w:r>
    </w:p>
    <w:p w:rsidR="00DF2561" w:rsidRPr="00E83B8F" w:rsidRDefault="00DF2561" w:rsidP="00DF2561">
      <w:r>
        <w:tab/>
      </w:r>
      <w:r w:rsidR="00EC3CF2" w:rsidRPr="00526727">
        <w:rPr>
          <w:rFonts w:hint="eastAsia"/>
          <w:color w:val="FFC000"/>
        </w:rPr>
        <w:t>尽管</w:t>
      </w:r>
      <w:r w:rsidR="00EC3CF2" w:rsidRPr="00526727">
        <w:rPr>
          <w:color w:val="FFC000"/>
        </w:rPr>
        <w:t>我们的研究提供了</w:t>
      </w:r>
      <w:r w:rsidR="00EC3CF2" w:rsidRPr="00526727">
        <w:rPr>
          <w:rFonts w:hint="eastAsia"/>
          <w:color w:val="FFC000"/>
        </w:rPr>
        <w:t>利用生物</w:t>
      </w:r>
      <w:r w:rsidR="00EC3CF2" w:rsidRPr="00526727">
        <w:rPr>
          <w:color w:val="FFC000"/>
        </w:rPr>
        <w:t>数据</w:t>
      </w:r>
      <w:r w:rsidR="00EC3CF2" w:rsidRPr="00526727">
        <w:rPr>
          <w:rFonts w:hint="eastAsia"/>
          <w:color w:val="FFC000"/>
        </w:rPr>
        <w:t>进行生存</w:t>
      </w:r>
      <w:r w:rsidR="00EC3CF2" w:rsidRPr="00526727">
        <w:rPr>
          <w:color w:val="FFC000"/>
        </w:rPr>
        <w:t>预测以转化为临床使用的见解，但它依然存在一些局限性。首先</w:t>
      </w:r>
      <w:r w:rsidR="00EC3CF2" w:rsidRPr="00526727">
        <w:rPr>
          <w:rFonts w:hint="eastAsia"/>
          <w:color w:val="FFC000"/>
        </w:rPr>
        <w:t>，</w:t>
      </w:r>
      <w:r w:rsidR="00EC3CF2" w:rsidRPr="00526727">
        <w:rPr>
          <w:color w:val="FFC000"/>
        </w:rPr>
        <w:t>我们</w:t>
      </w:r>
      <w:r w:rsidR="00EC3CF2" w:rsidRPr="00526727">
        <w:rPr>
          <w:rFonts w:hint="eastAsia"/>
          <w:color w:val="FFC000"/>
        </w:rPr>
        <w:t>单纯</w:t>
      </w:r>
      <w:r w:rsidR="00EC3CF2" w:rsidRPr="00526727">
        <w:rPr>
          <w:color w:val="FFC000"/>
        </w:rPr>
        <w:t>地采用</w:t>
      </w:r>
      <w:r w:rsidR="00EC3CF2" w:rsidRPr="00526727">
        <w:rPr>
          <w:rFonts w:hint="eastAsia"/>
          <w:color w:val="FFC000"/>
        </w:rPr>
        <w:t>数据</w:t>
      </w:r>
      <w:r w:rsidR="00EC3CF2" w:rsidRPr="00526727">
        <w:rPr>
          <w:color w:val="FFC000"/>
        </w:rPr>
        <w:t>挖掘的方法进行建模，而忽略了一些可以通过先验知识</w:t>
      </w:r>
      <w:r w:rsidR="00EC3CF2" w:rsidRPr="00526727">
        <w:rPr>
          <w:rFonts w:hint="eastAsia"/>
          <w:color w:val="FFC000"/>
        </w:rPr>
        <w:t>驱动</w:t>
      </w:r>
      <w:r w:rsidR="00EC3CF2" w:rsidRPr="00526727">
        <w:rPr>
          <w:color w:val="FFC000"/>
        </w:rPr>
        <w:t>获得</w:t>
      </w:r>
      <w:r w:rsidR="00EC3CF2" w:rsidRPr="00526727">
        <w:rPr>
          <w:rFonts w:hint="eastAsia"/>
          <w:color w:val="FFC000"/>
        </w:rPr>
        <w:t>的</w:t>
      </w:r>
      <w:r w:rsidR="00EC3CF2" w:rsidRPr="00526727">
        <w:rPr>
          <w:color w:val="FFC000"/>
        </w:rPr>
        <w:t>候选特征</w:t>
      </w:r>
      <w:r w:rsidR="00EC3CF2" w:rsidRPr="00526727">
        <w:rPr>
          <w:rFonts w:hint="eastAsia"/>
          <w:color w:val="FFC000"/>
        </w:rPr>
        <w:t>；</w:t>
      </w:r>
      <w:r w:rsidR="00EC3CF2" w:rsidRPr="00526727">
        <w:rPr>
          <w:color w:val="FFC000"/>
        </w:rPr>
        <w:t>其次，</w:t>
      </w:r>
      <w:r w:rsidR="00EC3CF2" w:rsidRPr="00526727">
        <w:rPr>
          <w:rFonts w:hint="eastAsia"/>
          <w:color w:val="FFC000"/>
        </w:rPr>
        <w:t>因为</w:t>
      </w:r>
      <w:r w:rsidR="00EC3CF2" w:rsidRPr="00526727">
        <w:rPr>
          <w:color w:val="FFC000"/>
        </w:rPr>
        <w:t>大规模生物数据</w:t>
      </w:r>
      <w:r w:rsidR="00EC3CF2" w:rsidRPr="00526727">
        <w:rPr>
          <w:rFonts w:hint="eastAsia"/>
          <w:color w:val="FFC000"/>
        </w:rPr>
        <w:t>存在</w:t>
      </w:r>
      <w:r w:rsidR="00EC3CF2" w:rsidRPr="00526727">
        <w:rPr>
          <w:color w:val="FFC000"/>
        </w:rPr>
        <w:t>广泛的共线性，有效地结合多种类型的分子数据仍然存在挑战。因此</w:t>
      </w:r>
      <w:r w:rsidR="00EC3CF2" w:rsidRPr="00526727">
        <w:rPr>
          <w:rFonts w:hint="eastAsia"/>
          <w:color w:val="FFC000"/>
        </w:rPr>
        <w:t>，</w:t>
      </w:r>
      <w:r w:rsidR="00EC3CF2" w:rsidRPr="00526727">
        <w:rPr>
          <w:color w:val="FFC000"/>
        </w:rPr>
        <w:t>未来一个重要的研究方向是建立</w:t>
      </w:r>
      <w:r w:rsidR="00EC3CF2" w:rsidRPr="00526727">
        <w:rPr>
          <w:rFonts w:hint="eastAsia"/>
          <w:color w:val="FFC000"/>
        </w:rPr>
        <w:t>有效融</w:t>
      </w:r>
      <w:r w:rsidR="00EC3CF2" w:rsidRPr="00526727">
        <w:rPr>
          <w:color w:val="FFC000"/>
        </w:rPr>
        <w:t>合多种</w:t>
      </w:r>
      <w:r w:rsidR="00EC3CF2" w:rsidRPr="00526727">
        <w:rPr>
          <w:rFonts w:hint="eastAsia"/>
          <w:color w:val="FFC000"/>
        </w:rPr>
        <w:t>类型</w:t>
      </w:r>
      <w:r w:rsidR="00EC3CF2" w:rsidRPr="00526727">
        <w:rPr>
          <w:color w:val="FFC000"/>
        </w:rPr>
        <w:t>数据</w:t>
      </w:r>
      <w:r w:rsidR="00EC3CF2" w:rsidRPr="00526727">
        <w:rPr>
          <w:rFonts w:hint="eastAsia"/>
          <w:color w:val="FFC000"/>
        </w:rPr>
        <w:t>的</w:t>
      </w:r>
      <w:r w:rsidR="00EC3CF2" w:rsidRPr="00526727">
        <w:rPr>
          <w:color w:val="FFC000"/>
        </w:rPr>
        <w:t>预后模型</w:t>
      </w:r>
      <w:r w:rsidR="00EC3CF2" w:rsidRPr="00526727">
        <w:rPr>
          <w:rFonts w:hint="eastAsia"/>
          <w:color w:val="FFC000"/>
        </w:rPr>
        <w:t>；</w:t>
      </w:r>
      <w:r w:rsidR="00EC3CF2" w:rsidRPr="00526727">
        <w:rPr>
          <w:color w:val="FFC000"/>
        </w:rPr>
        <w:t>最后，</w:t>
      </w:r>
      <w:r w:rsidR="00EC3CF2" w:rsidRPr="00526727">
        <w:rPr>
          <w:rFonts w:hint="eastAsia"/>
          <w:color w:val="FFC000"/>
        </w:rPr>
        <w:t>为了</w:t>
      </w:r>
      <w:r w:rsidR="00EC3CF2" w:rsidRPr="00526727">
        <w:rPr>
          <w:color w:val="FFC000"/>
        </w:rPr>
        <w:t>进行</w:t>
      </w:r>
      <w:r w:rsidR="00EC3CF2" w:rsidRPr="00526727">
        <w:rPr>
          <w:rFonts w:hint="eastAsia"/>
          <w:color w:val="FFC000"/>
        </w:rPr>
        <w:t>全面</w:t>
      </w:r>
      <w:r w:rsidR="00EC3CF2" w:rsidRPr="00526727">
        <w:rPr>
          <w:color w:val="FFC000"/>
        </w:rPr>
        <w:t>的分子分析，</w:t>
      </w:r>
      <w:r w:rsidR="00EC3CF2" w:rsidRPr="00526727">
        <w:rPr>
          <w:rFonts w:hint="eastAsia"/>
          <w:color w:val="FFC000"/>
        </w:rPr>
        <w:t>所使用的</w:t>
      </w:r>
      <w:r w:rsidR="00EC3CF2" w:rsidRPr="00526727">
        <w:rPr>
          <w:color w:val="FFC000"/>
        </w:rPr>
        <w:t>的患者样本来源于多</w:t>
      </w:r>
      <w:r w:rsidR="00EC3CF2" w:rsidRPr="00526727">
        <w:rPr>
          <w:rFonts w:hint="eastAsia"/>
          <w:color w:val="FFC000"/>
        </w:rPr>
        <w:t>种</w:t>
      </w:r>
      <w:r w:rsidR="00EC3CF2" w:rsidRPr="00526727">
        <w:rPr>
          <w:color w:val="FFC000"/>
        </w:rPr>
        <w:t>来源站点，</w:t>
      </w:r>
      <w:r w:rsidR="00EC3CF2" w:rsidRPr="00526727">
        <w:rPr>
          <w:rFonts w:hint="eastAsia"/>
          <w:color w:val="FFC000"/>
        </w:rPr>
        <w:t>这可能</w:t>
      </w:r>
      <w:r w:rsidR="00EC3CF2" w:rsidRPr="00526727">
        <w:rPr>
          <w:color w:val="FFC000"/>
        </w:rPr>
        <w:t>会引起异质性。</w:t>
      </w:r>
    </w:p>
    <w:p w:rsidR="00DF2561" w:rsidRPr="005F26F1" w:rsidRDefault="00DF2561" w:rsidP="00DF2561">
      <w:pPr>
        <w:pStyle w:val="2"/>
      </w:pPr>
      <w:r w:rsidRPr="004D00E3">
        <w:lastRenderedPageBreak/>
        <w:t>Method</w:t>
      </w:r>
    </w:p>
    <w:p w:rsidR="00DF2561" w:rsidRDefault="00DF2561" w:rsidP="00DF2561">
      <w:pPr>
        <w:pStyle w:val="3"/>
      </w:pPr>
      <w:r>
        <w:rPr>
          <w:rFonts w:hint="eastAsia"/>
        </w:rPr>
        <w:t>样本</w:t>
      </w:r>
      <w:r>
        <w:t>集的获取</w:t>
      </w:r>
    </w:p>
    <w:p w:rsidR="004D4967" w:rsidRDefault="00DF2561" w:rsidP="00DF2561">
      <w:r>
        <w:tab/>
      </w:r>
      <w:r w:rsidR="004D4967" w:rsidRPr="004D4967">
        <w:t xml:space="preserve">We obtained DNA methylation, miRNA, MRNA, and RPPA data from four cancers: BRCA, CESC, UCEC, and OV from firehose (http://firebrowse.org). At the same time, </w:t>
      </w:r>
      <w:r w:rsidR="004D4967">
        <w:t>clinical data</w:t>
      </w:r>
      <w:r w:rsidR="004D4967" w:rsidRPr="004D4967">
        <w:t xml:space="preserve"> of four cancer patients were obtained from the TCGA Data Portal (https://portal.gdc.cancer.gov/repository). The sources of these data are shown in the table.</w:t>
      </w:r>
    </w:p>
    <w:p w:rsidR="00DF2561" w:rsidRPr="00526727" w:rsidRDefault="00DF2561" w:rsidP="00370665">
      <w:pPr>
        <w:rPr>
          <w:color w:val="FFC000"/>
        </w:rPr>
      </w:pPr>
    </w:p>
    <w:tbl>
      <w:tblPr>
        <w:tblW w:w="8931" w:type="dxa"/>
        <w:tblLook w:val="04A0" w:firstRow="1" w:lastRow="0" w:firstColumn="1" w:lastColumn="0" w:noHBand="0" w:noVBand="1"/>
      </w:tblPr>
      <w:tblGrid>
        <w:gridCol w:w="993"/>
        <w:gridCol w:w="1842"/>
        <w:gridCol w:w="6096"/>
      </w:tblGrid>
      <w:tr w:rsidR="00DF2561" w:rsidRPr="00A6183A" w:rsidTr="006226E8">
        <w:trPr>
          <w:trHeight w:val="285"/>
        </w:trPr>
        <w:tc>
          <w:tcPr>
            <w:tcW w:w="993" w:type="dxa"/>
            <w:tcBorders>
              <w:top w:val="single" w:sz="4" w:space="0" w:color="auto"/>
              <w:left w:val="nil"/>
              <w:bottom w:val="nil"/>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cancer</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molecular data</w:t>
            </w:r>
          </w:p>
        </w:tc>
        <w:tc>
          <w:tcPr>
            <w:tcW w:w="6096" w:type="dxa"/>
            <w:tcBorders>
              <w:top w:val="single" w:sz="4" w:space="0" w:color="auto"/>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platform</w:t>
            </w:r>
          </w:p>
        </w:tc>
      </w:tr>
      <w:tr w:rsidR="00DF2561" w:rsidRPr="00A6183A" w:rsidTr="006226E8">
        <w:trPr>
          <w:trHeight w:val="285"/>
        </w:trPr>
        <w:tc>
          <w:tcPr>
            <w:tcW w:w="993" w:type="dxa"/>
            <w:vMerge w:val="restart"/>
            <w:tcBorders>
              <w:top w:val="single" w:sz="4" w:space="0" w:color="auto"/>
              <w:bottom w:val="single" w:sz="4" w:space="0" w:color="auto"/>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BRCA</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450K</w:t>
            </w:r>
          </w:p>
        </w:tc>
      </w:tr>
      <w:tr w:rsidR="00DF2561" w:rsidRPr="00A6183A" w:rsidTr="006226E8">
        <w:trPr>
          <w:trHeight w:val="285"/>
        </w:trPr>
        <w:tc>
          <w:tcPr>
            <w:tcW w:w="993" w:type="dxa"/>
            <w:vMerge/>
            <w:tcBorders>
              <w:top w:val="single" w:sz="4" w:space="0" w:color="auto"/>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Genome Analyzer/HiSeq 2000 miRNA sequencing platform</w:t>
            </w:r>
          </w:p>
        </w:tc>
      </w:tr>
      <w:tr w:rsidR="00DF2561" w:rsidRPr="00A6183A" w:rsidTr="006226E8">
        <w:trPr>
          <w:trHeight w:val="285"/>
        </w:trPr>
        <w:tc>
          <w:tcPr>
            <w:tcW w:w="993" w:type="dxa"/>
            <w:vMerge/>
            <w:tcBorders>
              <w:top w:val="single" w:sz="4" w:space="0" w:color="auto"/>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HiSeq 2000 RNA Sequencing V2</w:t>
            </w:r>
          </w:p>
        </w:tc>
      </w:tr>
      <w:tr w:rsidR="00DF2561" w:rsidRPr="00A6183A" w:rsidTr="006226E8">
        <w:trPr>
          <w:trHeight w:val="285"/>
        </w:trPr>
        <w:tc>
          <w:tcPr>
            <w:tcW w:w="993" w:type="dxa"/>
            <w:vMerge/>
            <w:tcBorders>
              <w:top w:val="single" w:sz="4" w:space="0" w:color="auto"/>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RPPA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MD Anderson Reverse Phase Protein Array (RPPA) Core platform</w:t>
            </w:r>
          </w:p>
        </w:tc>
      </w:tr>
      <w:tr w:rsidR="00DF2561" w:rsidRPr="00A6183A" w:rsidTr="006226E8">
        <w:trPr>
          <w:trHeight w:val="285"/>
        </w:trPr>
        <w:tc>
          <w:tcPr>
            <w:tcW w:w="993" w:type="dxa"/>
            <w:vMerge w:val="restart"/>
            <w:tcBorders>
              <w:top w:val="single" w:sz="4" w:space="0" w:color="auto"/>
              <w:left w:val="nil"/>
              <w:bottom w:val="nil"/>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CESC</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450K</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Genome Analyzer/HiSeq 2000 miRNA sequencing platform</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HiSeq 2000 RNA Sequencing V2</w:t>
            </w:r>
          </w:p>
        </w:tc>
      </w:tr>
      <w:tr w:rsidR="00DF2561" w:rsidRPr="00A6183A" w:rsidTr="006226E8">
        <w:trPr>
          <w:trHeight w:val="285"/>
        </w:trPr>
        <w:tc>
          <w:tcPr>
            <w:tcW w:w="993" w:type="dxa"/>
            <w:vMerge w:val="restart"/>
            <w:tcBorders>
              <w:top w:val="single" w:sz="4" w:space="0" w:color="auto"/>
              <w:left w:val="nil"/>
              <w:bottom w:val="nil"/>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UCEC</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450K</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Genome Analyzer/HiSeq 2000 miRNA sequencing platform</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HiSeq 2000 RNA Sequencing V2</w:t>
            </w:r>
          </w:p>
        </w:tc>
      </w:tr>
      <w:tr w:rsidR="00DF2561" w:rsidRPr="00A6183A" w:rsidTr="006226E8">
        <w:trPr>
          <w:trHeight w:val="285"/>
        </w:trPr>
        <w:tc>
          <w:tcPr>
            <w:tcW w:w="993" w:type="dxa"/>
            <w:vMerge/>
            <w:tcBorders>
              <w:top w:val="nil"/>
              <w:left w:val="nil"/>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RPPA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MD Anderson Reverse Phase Protein Array (RPPA) Core platform</w:t>
            </w:r>
          </w:p>
        </w:tc>
      </w:tr>
      <w:tr w:rsidR="00DF2561" w:rsidRPr="00A6183A" w:rsidTr="006226E8">
        <w:trPr>
          <w:trHeight w:val="285"/>
        </w:trPr>
        <w:tc>
          <w:tcPr>
            <w:tcW w:w="993" w:type="dxa"/>
            <w:vMerge w:val="restart"/>
            <w:tcBorders>
              <w:top w:val="single" w:sz="4" w:space="0" w:color="auto"/>
              <w:left w:val="nil"/>
              <w:bottom w:val="single" w:sz="4" w:space="0" w:color="000000"/>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OV</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27K</w:t>
            </w:r>
          </w:p>
        </w:tc>
      </w:tr>
      <w:tr w:rsidR="00DF2561" w:rsidRPr="00A6183A" w:rsidTr="006226E8">
        <w:trPr>
          <w:trHeight w:val="285"/>
        </w:trPr>
        <w:tc>
          <w:tcPr>
            <w:tcW w:w="993" w:type="dxa"/>
            <w:vMerge/>
            <w:tcBorders>
              <w:top w:val="nil"/>
              <w:left w:val="nil"/>
              <w:bottom w:val="single" w:sz="4" w:space="0" w:color="000000"/>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Agilent 8 × 15K Human miRNA-specific microarray platform</w:t>
            </w:r>
          </w:p>
        </w:tc>
      </w:tr>
      <w:tr w:rsidR="00DF2561" w:rsidRPr="00A6183A" w:rsidTr="006226E8">
        <w:trPr>
          <w:trHeight w:val="285"/>
        </w:trPr>
        <w:tc>
          <w:tcPr>
            <w:tcW w:w="993" w:type="dxa"/>
            <w:vMerge/>
            <w:tcBorders>
              <w:top w:val="nil"/>
              <w:left w:val="nil"/>
              <w:bottom w:val="single" w:sz="4" w:space="0" w:color="000000"/>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CC499F">
              <w:rPr>
                <w:rFonts w:ascii="等线" w:eastAsia="等线" w:hAnsi="等线" w:cs="宋体"/>
                <w:color w:val="000000"/>
                <w:kern w:val="0"/>
                <w:sz w:val="20"/>
              </w:rPr>
              <w:t>Agilent 244K Custom Gene Expression G4502A</w:t>
            </w:r>
          </w:p>
        </w:tc>
      </w:tr>
      <w:tr w:rsidR="00DF2561" w:rsidRPr="00A6183A" w:rsidTr="006226E8">
        <w:trPr>
          <w:trHeight w:val="285"/>
        </w:trPr>
        <w:tc>
          <w:tcPr>
            <w:tcW w:w="993" w:type="dxa"/>
            <w:vMerge/>
            <w:tcBorders>
              <w:top w:val="nil"/>
              <w:left w:val="nil"/>
              <w:bottom w:val="single" w:sz="4" w:space="0" w:color="000000"/>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RPPA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MD Anderson Reverse Phase Protein Array (RPPA) Core platform</w:t>
            </w:r>
          </w:p>
        </w:tc>
      </w:tr>
    </w:tbl>
    <w:p w:rsidR="00DF2561" w:rsidRPr="00636D60" w:rsidRDefault="001622C2" w:rsidP="00370665">
      <w:pPr>
        <w:widowControl/>
        <w:ind w:firstLine="420"/>
        <w:jc w:val="left"/>
        <w:rPr>
          <w:rFonts w:ascii="等线" w:eastAsia="等线" w:hAnsi="等线" w:cs="宋体"/>
          <w:color w:val="FFC000"/>
          <w:kern w:val="0"/>
          <w:sz w:val="20"/>
        </w:rPr>
      </w:pPr>
      <w:r>
        <w:rPr>
          <w:rFonts w:hint="eastAsia"/>
        </w:rPr>
        <w:t>F</w:t>
      </w:r>
      <w:r>
        <w:t xml:space="preserve">or DNA methylation, the platform is </w:t>
      </w:r>
      <w:r w:rsidRPr="001622C2">
        <w:t>Illumina Infinium Human DNA Methylation 450K</w:t>
      </w:r>
      <w:r>
        <w:t xml:space="preserve"> (BRCA, CESC and UCEC) and </w:t>
      </w:r>
      <w:r w:rsidRPr="001622C2">
        <w:t>Illumina Infinium Human DNA Methylation 27K</w:t>
      </w:r>
      <w:r>
        <w:t xml:space="preserve"> (OV). </w:t>
      </w:r>
      <w:r w:rsidRPr="001622C2">
        <w:t>We have retained the most negatively related probes for gene expression according to firebrowse</w:t>
      </w:r>
      <w:r>
        <w:t xml:space="preserve">. For miRNA, </w:t>
      </w:r>
      <w:r w:rsidR="003B028E">
        <w:t xml:space="preserve">the platform is </w:t>
      </w:r>
      <w:r w:rsidR="003B028E" w:rsidRPr="003B028E">
        <w:t>Illumina Genome Analyzer/HiSeq 2000 miRNA sequencing platform</w:t>
      </w:r>
      <w:r w:rsidR="003B028E">
        <w:t xml:space="preserve"> (BRCA, CESC and UCEC) and </w:t>
      </w:r>
      <w:r w:rsidR="003B028E" w:rsidRPr="003B028E">
        <w:t>Agilent 8 × 15K Human miRNA-specific microarray platform</w:t>
      </w:r>
      <w:r w:rsidR="003B028E">
        <w:t xml:space="preserve"> (OV). For mRNA, the platform is </w:t>
      </w:r>
      <w:r w:rsidR="003B028E" w:rsidRPr="003B028E">
        <w:t>Illumina HiSeq 2000 RNA Sequencing V2</w:t>
      </w:r>
      <w:r w:rsidR="003B028E">
        <w:t xml:space="preserve"> (BRCA, CESC and UCEC) and </w:t>
      </w:r>
      <w:r w:rsidR="003B028E" w:rsidRPr="003B028E">
        <w:t>Agilent 244K Custom Gene Expression G4502A</w:t>
      </w:r>
      <w:r w:rsidR="003B028E">
        <w:t xml:space="preserve"> (OV). For RPPA, the platform is </w:t>
      </w:r>
      <w:r w:rsidR="003B028E" w:rsidRPr="003B028E">
        <w:t>Agilent 244K Custom Gene Expression G4502A</w:t>
      </w:r>
      <w:r w:rsidR="003B028E">
        <w:t xml:space="preserve"> (BRCA, UCEC and OV).</w:t>
      </w:r>
      <w:r w:rsidR="00B40F9D">
        <w:t xml:space="preserve"> </w:t>
      </w:r>
      <w:r w:rsidR="00B40F9D" w:rsidRPr="00B40F9D">
        <w:t>For each cancer, we took each molecular data and clinical data according to their samples to obtain a result data set for each type of data.</w:t>
      </w:r>
      <w:r w:rsidR="00370665" w:rsidRPr="00636D60">
        <w:rPr>
          <w:rFonts w:ascii="等线" w:eastAsia="等线" w:hAnsi="等线" w:cs="宋体"/>
          <w:color w:val="FFC000"/>
          <w:kern w:val="0"/>
          <w:sz w:val="20"/>
        </w:rPr>
        <w:t xml:space="preserve"> </w:t>
      </w:r>
    </w:p>
    <w:p w:rsidR="00DF2561" w:rsidRDefault="00DF2561" w:rsidP="00DF2561">
      <w:pPr>
        <w:pStyle w:val="3"/>
      </w:pPr>
      <w:r>
        <w:rPr>
          <w:rFonts w:hint="eastAsia"/>
        </w:rPr>
        <w:t>SNF亚型</w:t>
      </w:r>
      <w:r>
        <w:t>的</w:t>
      </w:r>
      <w:r>
        <w:rPr>
          <w:rFonts w:hint="eastAsia"/>
        </w:rPr>
        <w:t>获取</w:t>
      </w:r>
    </w:p>
    <w:p w:rsidR="00DF2561" w:rsidRPr="007C46FA" w:rsidRDefault="00DF2561" w:rsidP="00370665">
      <w:r>
        <w:tab/>
      </w:r>
      <w:r w:rsidR="00660825" w:rsidRPr="00660825">
        <w:t xml:space="preserve">The SNF method uses a sample network as a basis for integration and consists of two steps: building a sample similarity network for each data type and integrating these networks into a single similarity network using a non-linear combination approach. We used SNFtools </w:t>
      </w:r>
      <w:r w:rsidR="00660825" w:rsidRPr="00660825">
        <w:lastRenderedPageBreak/>
        <w:t>(http://compbio.cs.toronto.edu/SNF/SNF/Software.html) to establish SNF subtypes for four cancers and then added them to molecular data to build a survival prediction model.</w:t>
      </w:r>
      <w:r w:rsidR="00370665" w:rsidRPr="007C46FA">
        <w:t xml:space="preserve"> </w:t>
      </w:r>
    </w:p>
    <w:p w:rsidR="00DF2561" w:rsidRDefault="0041055C" w:rsidP="00DF2561">
      <w:pPr>
        <w:pStyle w:val="3"/>
      </w:pPr>
      <w:r w:rsidRPr="0041055C">
        <w:t>Model training and c-index calculation</w:t>
      </w:r>
    </w:p>
    <w:p w:rsidR="00D05167" w:rsidRDefault="00DF2561" w:rsidP="00F04BE7">
      <w:pPr>
        <w:widowControl/>
        <w:jc w:val="left"/>
        <w:rPr>
          <w:rFonts w:ascii="等线" w:eastAsia="等线" w:hAnsi="等线" w:cs="宋体"/>
          <w:color w:val="000000"/>
          <w:kern w:val="0"/>
          <w:sz w:val="20"/>
        </w:rPr>
      </w:pPr>
      <w:r>
        <w:rPr>
          <w:rFonts w:ascii="等线" w:eastAsia="等线" w:hAnsi="等线" w:cs="宋体"/>
          <w:color w:val="000000"/>
          <w:kern w:val="0"/>
          <w:sz w:val="20"/>
        </w:rPr>
        <w:tab/>
      </w:r>
    </w:p>
    <w:p w:rsidR="00D05167" w:rsidRDefault="00D05167" w:rsidP="00D05167">
      <w:pPr>
        <w:widowControl/>
        <w:ind w:firstLine="420"/>
        <w:jc w:val="left"/>
        <w:rPr>
          <w:rFonts w:ascii="等线" w:eastAsia="等线" w:hAnsi="等线" w:cs="宋体"/>
          <w:color w:val="000000"/>
          <w:kern w:val="0"/>
          <w:sz w:val="20"/>
        </w:rPr>
      </w:pPr>
      <w:r>
        <w:rPr>
          <w:rFonts w:ascii="等线" w:eastAsia="等线" w:hAnsi="等线" w:cs="宋体"/>
          <w:color w:val="000000"/>
          <w:kern w:val="0"/>
          <w:sz w:val="20"/>
        </w:rPr>
        <w:object w:dxaOrig="9031" w:dyaOrig="13740">
          <v:shape id="_x0000_i1031" type="#_x0000_t75" style="width:329.05pt;height:342.7pt" o:ole="">
            <v:imagedata r:id="rId22" o:title=""/>
          </v:shape>
          <o:OLEObject Type="Embed" ProgID="Visio.Drawing.15" ShapeID="_x0000_i1031" DrawAspect="Content" ObjectID="_1594151975" r:id="rId23"/>
        </w:object>
      </w:r>
    </w:p>
    <w:p w:rsidR="001826B1" w:rsidRDefault="001826B1" w:rsidP="00D05167">
      <w:pPr>
        <w:widowControl/>
        <w:ind w:firstLine="420"/>
        <w:jc w:val="left"/>
        <w:rPr>
          <w:rFonts w:ascii="等线" w:eastAsia="等线" w:hAnsi="等线" w:cs="宋体"/>
          <w:color w:val="000000"/>
          <w:kern w:val="0"/>
          <w:sz w:val="20"/>
        </w:rPr>
      </w:pPr>
      <w:r w:rsidRPr="001826B1">
        <w:rPr>
          <w:rFonts w:ascii="等线" w:eastAsia="等线" w:hAnsi="等线" w:cs="宋体"/>
          <w:color w:val="000000"/>
          <w:kern w:val="0"/>
          <w:sz w:val="20"/>
        </w:rPr>
        <w:t>For each final data set, Cox proportional hazards and RSF algorithms were used to train. First, the samples were randomly divided into two group</w:t>
      </w:r>
      <w:r w:rsidR="00B31589">
        <w:rPr>
          <w:rFonts w:ascii="等线" w:eastAsia="等线" w:hAnsi="等线" w:cs="宋体"/>
          <w:color w:val="000000"/>
          <w:kern w:val="0"/>
          <w:sz w:val="20"/>
        </w:rPr>
        <w:t>s, one group accounting for 80%</w:t>
      </w:r>
      <w:r w:rsidRPr="001826B1">
        <w:rPr>
          <w:rFonts w:ascii="等线" w:eastAsia="等线" w:hAnsi="等线" w:cs="宋体"/>
          <w:color w:val="000000"/>
          <w:kern w:val="0"/>
          <w:sz w:val="20"/>
        </w:rPr>
        <w:t xml:space="preserve"> as training dat</w:t>
      </w:r>
      <w:r w:rsidR="00B31589">
        <w:rPr>
          <w:rFonts w:ascii="等线" w:eastAsia="等线" w:hAnsi="等线" w:cs="宋体"/>
          <w:color w:val="000000"/>
          <w:kern w:val="0"/>
          <w:sz w:val="20"/>
        </w:rPr>
        <w:t>a, another one group accounting for 20%</w:t>
      </w:r>
      <w:r w:rsidRPr="001826B1">
        <w:rPr>
          <w:rFonts w:ascii="等线" w:eastAsia="等线" w:hAnsi="等线" w:cs="宋体"/>
          <w:color w:val="000000"/>
          <w:kern w:val="0"/>
          <w:sz w:val="20"/>
        </w:rPr>
        <w:t xml:space="preserve"> as test data.</w:t>
      </w:r>
      <w:r w:rsidR="00B31589">
        <w:rPr>
          <w:rFonts w:ascii="等线" w:eastAsia="等线" w:hAnsi="等线" w:cs="宋体"/>
          <w:color w:val="000000"/>
          <w:kern w:val="0"/>
          <w:sz w:val="20"/>
        </w:rPr>
        <w:t xml:space="preserve"> </w:t>
      </w:r>
      <w:r w:rsidR="00003E8F" w:rsidRPr="00003E8F">
        <w:rPr>
          <w:rFonts w:ascii="等线" w:eastAsia="等线" w:hAnsi="等线" w:cs="宋体"/>
          <w:color w:val="000000"/>
          <w:kern w:val="0"/>
          <w:sz w:val="20"/>
        </w:rPr>
        <w:t>We use two models to train the training data set.</w:t>
      </w:r>
      <w:r w:rsidR="00003E8F">
        <w:rPr>
          <w:rFonts w:ascii="等线" w:eastAsia="等线" w:hAnsi="等线" w:cs="宋体"/>
          <w:color w:val="000000"/>
          <w:kern w:val="0"/>
          <w:sz w:val="20"/>
        </w:rPr>
        <w:t xml:space="preserve"> </w:t>
      </w:r>
      <w:r w:rsidR="00B47CA5" w:rsidRPr="00B47CA5">
        <w:rPr>
          <w:rFonts w:ascii="等线" w:eastAsia="等线" w:hAnsi="等线" w:cs="宋体"/>
          <w:color w:val="000000"/>
          <w:kern w:val="0"/>
          <w:sz w:val="20"/>
        </w:rPr>
        <w:t xml:space="preserve">The first method is LASSO+Cox, which first uses the LASSO method in the </w:t>
      </w:r>
      <w:r w:rsidR="000A1C7E">
        <w:rPr>
          <w:rFonts w:ascii="等线" w:eastAsia="等线" w:hAnsi="等线" w:cs="宋体"/>
          <w:color w:val="000000"/>
          <w:kern w:val="0"/>
          <w:sz w:val="20"/>
        </w:rPr>
        <w:t>“</w:t>
      </w:r>
      <w:r w:rsidR="00B47CA5" w:rsidRPr="00B47CA5">
        <w:rPr>
          <w:rFonts w:ascii="等线" w:eastAsia="等线" w:hAnsi="等线" w:cs="宋体"/>
          <w:color w:val="000000"/>
          <w:kern w:val="0"/>
          <w:sz w:val="20"/>
        </w:rPr>
        <w:t>glmnet</w:t>
      </w:r>
      <w:r w:rsidR="000A1C7E">
        <w:rPr>
          <w:rFonts w:ascii="等线" w:eastAsia="等线" w:hAnsi="等线" w:cs="宋体"/>
          <w:color w:val="000000"/>
          <w:kern w:val="0"/>
          <w:sz w:val="20"/>
        </w:rPr>
        <w:t>”</w:t>
      </w:r>
      <w:r w:rsidR="00B47CA5" w:rsidRPr="00B47CA5">
        <w:rPr>
          <w:rFonts w:ascii="等线" w:eastAsia="等线" w:hAnsi="等线" w:cs="宋体"/>
          <w:color w:val="000000"/>
          <w:kern w:val="0"/>
          <w:sz w:val="20"/>
        </w:rPr>
        <w:t xml:space="preserve"> package in the R software for feature selection, and then uses the coxph function in the "survival" package to train the cox model</w:t>
      </w:r>
      <w:r w:rsidR="00B47CA5">
        <w:rPr>
          <w:rFonts w:ascii="等线" w:eastAsia="等线" w:hAnsi="等线" w:cs="宋体" w:hint="eastAsia"/>
          <w:color w:val="000000"/>
          <w:kern w:val="0"/>
          <w:sz w:val="20"/>
        </w:rPr>
        <w:t xml:space="preserve">. </w:t>
      </w:r>
      <w:r w:rsidR="00945BB1">
        <w:rPr>
          <w:rFonts w:ascii="等线" w:eastAsia="等线" w:hAnsi="等线" w:cs="宋体"/>
          <w:color w:val="000000"/>
          <w:kern w:val="0"/>
          <w:sz w:val="20"/>
        </w:rPr>
        <w:t>T</w:t>
      </w:r>
      <w:r w:rsidR="00945BB1" w:rsidRPr="00945BB1">
        <w:rPr>
          <w:rFonts w:ascii="等线" w:eastAsia="等线" w:hAnsi="等线" w:cs="宋体"/>
          <w:color w:val="000000"/>
          <w:kern w:val="0"/>
          <w:sz w:val="20"/>
        </w:rPr>
        <w:t xml:space="preserve">he second method is </w:t>
      </w:r>
      <w:r w:rsidR="00945BB1">
        <w:rPr>
          <w:rFonts w:ascii="等线" w:eastAsia="等线" w:hAnsi="等线" w:cs="宋体"/>
          <w:color w:val="000000"/>
          <w:kern w:val="0"/>
          <w:sz w:val="20"/>
        </w:rPr>
        <w:t>random</w:t>
      </w:r>
      <w:r w:rsidR="00945BB1" w:rsidRPr="00945BB1">
        <w:rPr>
          <w:rFonts w:ascii="等线" w:eastAsia="等线" w:hAnsi="等线" w:cs="宋体"/>
          <w:color w:val="000000"/>
          <w:kern w:val="0"/>
          <w:sz w:val="20"/>
        </w:rPr>
        <w:t xml:space="preserve"> survival forest uses the “randomForestSRC” package in the R software to train the RSF model.</w:t>
      </w:r>
      <w:r w:rsidR="00945BB1">
        <w:rPr>
          <w:rFonts w:ascii="等线" w:eastAsia="等线" w:hAnsi="等线" w:cs="宋体"/>
          <w:color w:val="000000"/>
          <w:kern w:val="0"/>
          <w:sz w:val="20"/>
        </w:rPr>
        <w:t xml:space="preserve"> </w:t>
      </w:r>
      <w:r w:rsidR="0022631A">
        <w:rPr>
          <w:rFonts w:ascii="等线" w:eastAsia="等线" w:hAnsi="等线" w:cs="宋体"/>
          <w:color w:val="000000"/>
          <w:kern w:val="0"/>
          <w:sz w:val="20"/>
        </w:rPr>
        <w:t xml:space="preserve">We set the number of leaf nodes to 1000, so as to produce a stable result. </w:t>
      </w:r>
      <w:r w:rsidR="00F04BE7" w:rsidRPr="00F04BE7">
        <w:rPr>
          <w:rFonts w:ascii="等线" w:eastAsia="等线" w:hAnsi="等线" w:cs="宋体"/>
          <w:color w:val="000000"/>
          <w:kern w:val="0"/>
          <w:sz w:val="20"/>
        </w:rPr>
        <w:t xml:space="preserve">Then, we use these two models to predict the test data set and calculate the c-index. For each result set, we performed 100 trainings and c-index calculations. Finally, we selected a model that performed well for each molecular data and clinical data. Wilcoxon signed rank test was used to calculate P values </w:t>
      </w:r>
      <w:r w:rsidR="00F04BE7" w:rsidRPr="00F04BE7">
        <w:rPr>
          <w:rFonts w:ascii="MS Mincho" w:eastAsia="MS Mincho" w:hAnsi="MS Mincho" w:cs="MS Mincho" w:hint="eastAsia"/>
          <w:color w:val="000000"/>
          <w:kern w:val="0"/>
          <w:sz w:val="20"/>
        </w:rPr>
        <w:t>​​</w:t>
      </w:r>
      <w:r w:rsidR="00F04BE7" w:rsidRPr="00F04BE7">
        <w:rPr>
          <w:rFonts w:ascii="等线" w:eastAsia="等线" w:hAnsi="等线" w:cs="宋体"/>
          <w:color w:val="000000"/>
          <w:kern w:val="0"/>
          <w:sz w:val="20"/>
        </w:rPr>
        <w:t>to compare</w:t>
      </w:r>
      <w:r w:rsidR="00F04BE7">
        <w:rPr>
          <w:rFonts w:ascii="等线" w:eastAsia="等线" w:hAnsi="等线" w:cs="宋体"/>
          <w:color w:val="000000"/>
          <w:kern w:val="0"/>
          <w:sz w:val="20"/>
        </w:rPr>
        <w:t xml:space="preserve"> differences between C-indexes. </w:t>
      </w:r>
    </w:p>
    <w:p w:rsidR="00DF2561" w:rsidRPr="00526727" w:rsidRDefault="00F04BE7" w:rsidP="00370665">
      <w:pPr>
        <w:widowControl/>
        <w:jc w:val="left"/>
        <w:rPr>
          <w:color w:val="FFC000"/>
        </w:rPr>
      </w:pPr>
      <w:r>
        <w:rPr>
          <w:rFonts w:ascii="等线" w:eastAsia="等线" w:hAnsi="等线" w:cs="宋体"/>
          <w:color w:val="000000"/>
          <w:kern w:val="0"/>
          <w:sz w:val="20"/>
        </w:rPr>
        <w:tab/>
      </w:r>
      <w:r w:rsidRPr="00F04BE7">
        <w:rPr>
          <w:rFonts w:ascii="等线" w:eastAsia="等线" w:hAnsi="等线" w:cs="宋体"/>
          <w:color w:val="000000"/>
          <w:kern w:val="0"/>
          <w:sz w:val="20"/>
        </w:rPr>
        <w:t>In order to integrate clinical variables and molecular data to build survival prediction models, we combined patient clinical data with DNA methylation, miRNA, mRNA, and RPPA data, and then constructed LASSO+cox and RSF models as before, and calculated the corresponding C-index.</w:t>
      </w:r>
      <w:r w:rsidR="00370665" w:rsidRPr="00526727">
        <w:rPr>
          <w:color w:val="FFC000"/>
        </w:rPr>
        <w:t xml:space="preserve"> </w:t>
      </w:r>
    </w:p>
    <w:p w:rsidR="00DF2561" w:rsidRDefault="00DF2561" w:rsidP="00DF2561"/>
    <w:p w:rsidR="00DF2561" w:rsidRDefault="00D66E49" w:rsidP="00D66E49">
      <w:pPr>
        <w:pStyle w:val="2"/>
      </w:pPr>
      <w:r>
        <w:rPr>
          <w:rFonts w:hint="eastAsia"/>
        </w:rPr>
        <w:t>Reference</w:t>
      </w:r>
    </w:p>
    <w:p w:rsidR="0064688B" w:rsidRDefault="0064688B"/>
    <w:p w:rsidR="0064688B" w:rsidRDefault="0064688B"/>
    <w:p w:rsidR="0093788F" w:rsidRPr="0093788F" w:rsidRDefault="0064688B" w:rsidP="0093788F">
      <w:pPr>
        <w:pStyle w:val="EndNoteBibliography"/>
        <w:ind w:left="720" w:hanging="720"/>
      </w:pPr>
      <w:r>
        <w:fldChar w:fldCharType="begin"/>
      </w:r>
      <w:r>
        <w:instrText xml:space="preserve"> ADDIN EN.REFLIST </w:instrText>
      </w:r>
      <w:r>
        <w:fldChar w:fldCharType="separate"/>
      </w:r>
      <w:r w:rsidR="0093788F" w:rsidRPr="0093788F">
        <w:t>1.</w:t>
      </w:r>
      <w:r w:rsidR="0093788F" w:rsidRPr="0093788F">
        <w:tab/>
        <w:t xml:space="preserve">Merlo, D.F., et al., </w:t>
      </w:r>
      <w:r w:rsidR="0093788F" w:rsidRPr="0093788F">
        <w:rPr>
          <w:i/>
        </w:rPr>
        <w:t>Breast cancer incidence trends in European women aged 20-39 years at diagnosis.</w:t>
      </w:r>
      <w:r w:rsidR="0093788F" w:rsidRPr="0093788F">
        <w:t xml:space="preserve"> Breast Cancer Res Treat, 2012. </w:t>
      </w:r>
      <w:r w:rsidR="0093788F" w:rsidRPr="0093788F">
        <w:rPr>
          <w:b/>
        </w:rPr>
        <w:t>134</w:t>
      </w:r>
      <w:r w:rsidR="0093788F" w:rsidRPr="0093788F">
        <w:t>(1): p. 363-70.</w:t>
      </w:r>
    </w:p>
    <w:p w:rsidR="0093788F" w:rsidRPr="0093788F" w:rsidRDefault="0093788F" w:rsidP="0093788F">
      <w:pPr>
        <w:pStyle w:val="EndNoteBibliography"/>
        <w:ind w:left="720" w:hanging="720"/>
      </w:pPr>
      <w:r w:rsidRPr="0093788F">
        <w:t>2.</w:t>
      </w:r>
      <w:r w:rsidRPr="0093788F">
        <w:tab/>
        <w:t xml:space="preserve">Ghiasvand, R., et al., </w:t>
      </w:r>
      <w:r w:rsidRPr="0093788F">
        <w:rPr>
          <w:i/>
        </w:rPr>
        <w:t>Higher incidence of premenopausal breast cancer in less developed countries; myth or truth?</w:t>
      </w:r>
      <w:r w:rsidRPr="0093788F">
        <w:t xml:space="preserve"> BMC Cancer, 2014. </w:t>
      </w:r>
      <w:r w:rsidRPr="0093788F">
        <w:rPr>
          <w:b/>
        </w:rPr>
        <w:t>14</w:t>
      </w:r>
      <w:r w:rsidRPr="0093788F">
        <w:t>: p. 343.</w:t>
      </w:r>
    </w:p>
    <w:p w:rsidR="0093788F" w:rsidRPr="0093788F" w:rsidRDefault="0093788F" w:rsidP="0093788F">
      <w:pPr>
        <w:pStyle w:val="EndNoteBibliography"/>
        <w:ind w:left="720" w:hanging="720"/>
      </w:pPr>
      <w:r w:rsidRPr="0093788F">
        <w:t>3.</w:t>
      </w:r>
      <w:r w:rsidRPr="0093788F">
        <w:tab/>
        <w:t xml:space="preserve">Peccatori, F.A., et al., </w:t>
      </w:r>
      <w:r w:rsidRPr="0093788F">
        <w:rPr>
          <w:i/>
        </w:rPr>
        <w:t>Biology, staging, and treatment of breast cancer during pregnancy: reassessing the evidences.</w:t>
      </w:r>
      <w:r w:rsidRPr="0093788F">
        <w:t xml:space="preserve"> Cancer Biol Med, 2018. </w:t>
      </w:r>
      <w:r w:rsidRPr="0093788F">
        <w:rPr>
          <w:b/>
        </w:rPr>
        <w:t>15</w:t>
      </w:r>
      <w:r w:rsidRPr="0093788F">
        <w:t>(1): p. 6-13.</w:t>
      </w:r>
    </w:p>
    <w:p w:rsidR="0093788F" w:rsidRPr="0093788F" w:rsidRDefault="0093788F" w:rsidP="0093788F">
      <w:pPr>
        <w:pStyle w:val="EndNoteBibliography"/>
        <w:ind w:left="720" w:hanging="720"/>
      </w:pPr>
      <w:r w:rsidRPr="0093788F">
        <w:t>4.</w:t>
      </w:r>
      <w:r w:rsidRPr="0093788F">
        <w:tab/>
        <w:t xml:space="preserve">Waggoner, S.E., </w:t>
      </w:r>
      <w:r w:rsidRPr="0093788F">
        <w:rPr>
          <w:i/>
        </w:rPr>
        <w:t>Cervical cancer.</w:t>
      </w:r>
      <w:r w:rsidRPr="0093788F">
        <w:t xml:space="preserve"> Lancet, 2003. </w:t>
      </w:r>
      <w:r w:rsidRPr="0093788F">
        <w:rPr>
          <w:b/>
        </w:rPr>
        <w:t>361</w:t>
      </w:r>
      <w:r w:rsidRPr="0093788F">
        <w:t>(9376): p. 2217-25.</w:t>
      </w:r>
    </w:p>
    <w:p w:rsidR="0093788F" w:rsidRPr="0093788F" w:rsidRDefault="0093788F" w:rsidP="0093788F">
      <w:pPr>
        <w:pStyle w:val="EndNoteBibliography"/>
        <w:ind w:left="720" w:hanging="720"/>
      </w:pPr>
      <w:r w:rsidRPr="0093788F">
        <w:t>5.</w:t>
      </w:r>
      <w:r w:rsidRPr="0093788F">
        <w:tab/>
        <w:t xml:space="preserve">Marquina, G., A. Manzano, and A. Casado, </w:t>
      </w:r>
      <w:r w:rsidRPr="0093788F">
        <w:rPr>
          <w:i/>
        </w:rPr>
        <w:t>Targeted Agents in Cervical Cancer: Beyond Bevacizumab.</w:t>
      </w:r>
      <w:r w:rsidRPr="0093788F">
        <w:t xml:space="preserve"> Curr Oncol Rep, 2018. </w:t>
      </w:r>
      <w:r w:rsidRPr="0093788F">
        <w:rPr>
          <w:b/>
        </w:rPr>
        <w:t>20</w:t>
      </w:r>
      <w:r w:rsidRPr="0093788F">
        <w:t>(5): p. 40.</w:t>
      </w:r>
    </w:p>
    <w:p w:rsidR="0093788F" w:rsidRPr="0093788F" w:rsidRDefault="0093788F" w:rsidP="0093788F">
      <w:pPr>
        <w:pStyle w:val="EndNoteBibliography"/>
        <w:ind w:left="720" w:hanging="720"/>
      </w:pPr>
      <w:r w:rsidRPr="0093788F">
        <w:t>6.</w:t>
      </w:r>
      <w:r w:rsidRPr="0093788F">
        <w:tab/>
        <w:t xml:space="preserve">Sales, K.J., </w:t>
      </w:r>
      <w:r w:rsidRPr="0093788F">
        <w:rPr>
          <w:i/>
        </w:rPr>
        <w:t>Human papillomavirus and cervical cancer</w:t>
      </w:r>
      <w:r w:rsidRPr="0093788F">
        <w:t xml:space="preserve">, in </w:t>
      </w:r>
      <w:r w:rsidRPr="0093788F">
        <w:rPr>
          <w:i/>
        </w:rPr>
        <w:t>Cancer and Inflammation Mechanisms: Chemical, Biological, and Clinical Aspects</w:t>
      </w:r>
      <w:r w:rsidRPr="0093788F">
        <w:t>. 2014, John Wiley &amp; Sons. p. 165-180.</w:t>
      </w:r>
    </w:p>
    <w:p w:rsidR="0093788F" w:rsidRPr="0093788F" w:rsidRDefault="0093788F" w:rsidP="0093788F">
      <w:pPr>
        <w:pStyle w:val="EndNoteBibliography"/>
        <w:ind w:left="720" w:hanging="720"/>
      </w:pPr>
      <w:r w:rsidRPr="0093788F">
        <w:t>7.</w:t>
      </w:r>
      <w:r w:rsidRPr="0093788F">
        <w:tab/>
        <w:t xml:space="preserve">Siegel, R., et al., </w:t>
      </w:r>
      <w:r w:rsidRPr="0093788F">
        <w:rPr>
          <w:i/>
        </w:rPr>
        <w:t>Cancer statistics, 2014.</w:t>
      </w:r>
      <w:r w:rsidRPr="0093788F">
        <w:t xml:space="preserve"> CA: a cancer journal for clinicians, 2014. </w:t>
      </w:r>
      <w:r w:rsidRPr="0093788F">
        <w:rPr>
          <w:b/>
        </w:rPr>
        <w:t>64</w:t>
      </w:r>
      <w:r w:rsidRPr="0093788F">
        <w:t>(1): p. 9-29.</w:t>
      </w:r>
    </w:p>
    <w:p w:rsidR="0093788F" w:rsidRPr="0093788F" w:rsidRDefault="0093788F" w:rsidP="0093788F">
      <w:pPr>
        <w:pStyle w:val="EndNoteBibliography"/>
        <w:ind w:left="720" w:hanging="720"/>
      </w:pPr>
      <w:r w:rsidRPr="0093788F">
        <w:t>8.</w:t>
      </w:r>
      <w:r w:rsidRPr="0093788F">
        <w:tab/>
        <w:t xml:space="preserve">Lee, J.Y., et al., </w:t>
      </w:r>
      <w:r w:rsidRPr="0093788F">
        <w:rPr>
          <w:i/>
        </w:rPr>
        <w:t>Trends in gynecologic cancer mortality in East Asian regions.</w:t>
      </w:r>
      <w:r w:rsidRPr="0093788F">
        <w:t xml:space="preserve"> J Gynecol Oncol, 2014. </w:t>
      </w:r>
      <w:r w:rsidRPr="0093788F">
        <w:rPr>
          <w:b/>
        </w:rPr>
        <w:t>25</w:t>
      </w:r>
      <w:r w:rsidRPr="0093788F">
        <w:t>(3): p. 174-82.</w:t>
      </w:r>
    </w:p>
    <w:p w:rsidR="0093788F" w:rsidRPr="0093788F" w:rsidRDefault="0093788F" w:rsidP="0093788F">
      <w:pPr>
        <w:pStyle w:val="EndNoteBibliography"/>
        <w:ind w:left="720" w:hanging="720"/>
      </w:pPr>
      <w:r w:rsidRPr="0093788F">
        <w:t>9.</w:t>
      </w:r>
      <w:r w:rsidRPr="0093788F">
        <w:tab/>
        <w:t xml:space="preserve">Wu, Q.J., et al., </w:t>
      </w:r>
      <w:r w:rsidRPr="0093788F">
        <w:rPr>
          <w:i/>
        </w:rPr>
        <w:t>Cancer incidence among adolescents and young adults in urban Shanghai, 1973-2005.</w:t>
      </w:r>
      <w:r w:rsidRPr="0093788F">
        <w:t xml:space="preserve"> PLoS One, 2012. </w:t>
      </w:r>
      <w:r w:rsidRPr="0093788F">
        <w:rPr>
          <w:b/>
        </w:rPr>
        <w:t>7</w:t>
      </w:r>
      <w:r w:rsidRPr="0093788F">
        <w:t>(8): p. e42607.</w:t>
      </w:r>
    </w:p>
    <w:p w:rsidR="0093788F" w:rsidRPr="0093788F" w:rsidRDefault="0093788F" w:rsidP="0093788F">
      <w:pPr>
        <w:pStyle w:val="EndNoteBibliography"/>
        <w:ind w:left="720" w:hanging="720"/>
      </w:pPr>
      <w:r w:rsidRPr="0093788F">
        <w:t>10.</w:t>
      </w:r>
      <w:r w:rsidRPr="0093788F">
        <w:tab/>
        <w:t xml:space="preserve">Kim, K., et al., </w:t>
      </w:r>
      <w:r w:rsidRPr="0093788F">
        <w:rPr>
          <w:i/>
        </w:rPr>
        <w:t>Current status of gynecological cancer in China.</w:t>
      </w:r>
      <w:r w:rsidRPr="0093788F">
        <w:t xml:space="preserve"> J Gynecol Oncol, 2009. </w:t>
      </w:r>
      <w:r w:rsidRPr="0093788F">
        <w:rPr>
          <w:b/>
        </w:rPr>
        <w:t>20</w:t>
      </w:r>
      <w:r w:rsidRPr="0093788F">
        <w:t>(2): p. 72-6.</w:t>
      </w:r>
    </w:p>
    <w:p w:rsidR="0093788F" w:rsidRPr="0093788F" w:rsidRDefault="0093788F" w:rsidP="0093788F">
      <w:pPr>
        <w:pStyle w:val="EndNoteBibliography"/>
        <w:ind w:left="720" w:hanging="720"/>
      </w:pPr>
      <w:r w:rsidRPr="0093788F">
        <w:t>11.</w:t>
      </w:r>
      <w:r w:rsidRPr="0093788F">
        <w:tab/>
        <w:t xml:space="preserve">Gomez-Rueda, H., et al., </w:t>
      </w:r>
      <w:r w:rsidRPr="0093788F">
        <w:rPr>
          <w:i/>
        </w:rPr>
        <w:t>Integration and comparison of different genomic data for outcome prediction in cancer.</w:t>
      </w:r>
      <w:r w:rsidRPr="0093788F">
        <w:t xml:space="preserve"> BioData Min, 2015. </w:t>
      </w:r>
      <w:r w:rsidRPr="0093788F">
        <w:rPr>
          <w:b/>
        </w:rPr>
        <w:t>8</w:t>
      </w:r>
      <w:r w:rsidRPr="0093788F">
        <w:t>: p. 32.</w:t>
      </w:r>
    </w:p>
    <w:p w:rsidR="0093788F" w:rsidRPr="0093788F" w:rsidRDefault="0093788F" w:rsidP="0093788F">
      <w:pPr>
        <w:pStyle w:val="EndNoteBibliography"/>
        <w:ind w:left="720" w:hanging="720"/>
      </w:pPr>
      <w:r w:rsidRPr="0093788F">
        <w:t>12.</w:t>
      </w:r>
      <w:r w:rsidRPr="0093788F">
        <w:tab/>
        <w:t xml:space="preserve">Lezcano-Valverde, J.M., et al., </w:t>
      </w:r>
      <w:r w:rsidRPr="0093788F">
        <w:rPr>
          <w:i/>
        </w:rPr>
        <w:t>Development and validation of a multivariate predictive model for rheumatoid arthritis mortality using a machine learning approach.</w:t>
      </w:r>
      <w:r w:rsidRPr="0093788F">
        <w:t xml:space="preserve"> Sci Rep, 2017. </w:t>
      </w:r>
      <w:r w:rsidRPr="0093788F">
        <w:rPr>
          <w:b/>
        </w:rPr>
        <w:t>7</w:t>
      </w:r>
      <w:r w:rsidRPr="0093788F">
        <w:t>(1): p. 10189.</w:t>
      </w:r>
    </w:p>
    <w:p w:rsidR="0093788F" w:rsidRPr="0093788F" w:rsidRDefault="0093788F" w:rsidP="0093788F">
      <w:pPr>
        <w:pStyle w:val="EndNoteBibliography"/>
        <w:ind w:left="720" w:hanging="720"/>
      </w:pPr>
      <w:r w:rsidRPr="0093788F">
        <w:t>13.</w:t>
      </w:r>
      <w:r w:rsidRPr="0093788F">
        <w:tab/>
        <w:t xml:space="preserve">Zhu, B., et al., </w:t>
      </w:r>
      <w:r w:rsidRPr="0093788F">
        <w:rPr>
          <w:i/>
        </w:rPr>
        <w:t>Integrating Clinical and Multiple Omics Data for Prognostic Assessment across Human Cancers.</w:t>
      </w:r>
      <w:r w:rsidRPr="0093788F">
        <w:t xml:space="preserve"> Sci Rep, 2017. </w:t>
      </w:r>
      <w:r w:rsidRPr="0093788F">
        <w:rPr>
          <w:b/>
        </w:rPr>
        <w:t>7</w:t>
      </w:r>
      <w:r w:rsidRPr="0093788F">
        <w:t>(1): p. 16954.</w:t>
      </w:r>
    </w:p>
    <w:p w:rsidR="0093788F" w:rsidRPr="0093788F" w:rsidRDefault="0093788F" w:rsidP="0093788F">
      <w:pPr>
        <w:pStyle w:val="EndNoteBibliography"/>
        <w:ind w:left="720" w:hanging="720"/>
      </w:pPr>
      <w:r w:rsidRPr="0093788F">
        <w:t>14.</w:t>
      </w:r>
      <w:r w:rsidRPr="0093788F">
        <w:tab/>
        <w:t xml:space="preserve">Treppmann, T., K. Ickstadt, and M. Zucknick, </w:t>
      </w:r>
      <w:r w:rsidRPr="0093788F">
        <w:rPr>
          <w:i/>
        </w:rPr>
        <w:t>Integration of Multiple Genomic Data Sources in a Bayesian Cox Model for Variable Selection and Prediction.</w:t>
      </w:r>
      <w:r w:rsidRPr="0093788F">
        <w:t xml:space="preserve"> Comput Math Methods Med, 2017. </w:t>
      </w:r>
      <w:r w:rsidRPr="0093788F">
        <w:rPr>
          <w:b/>
        </w:rPr>
        <w:t>2017</w:t>
      </w:r>
      <w:r w:rsidRPr="0093788F">
        <w:t>: p. 7340565.</w:t>
      </w:r>
    </w:p>
    <w:p w:rsidR="0093788F" w:rsidRPr="0093788F" w:rsidRDefault="0093788F" w:rsidP="0093788F">
      <w:pPr>
        <w:pStyle w:val="EndNoteBibliography"/>
        <w:ind w:left="720" w:hanging="720"/>
      </w:pPr>
      <w:r w:rsidRPr="0093788F">
        <w:t>15.</w:t>
      </w:r>
      <w:r w:rsidRPr="0093788F">
        <w:tab/>
        <w:t xml:space="preserve">Yuan, Y., et al., </w:t>
      </w:r>
      <w:r w:rsidRPr="0093788F">
        <w:rPr>
          <w:i/>
        </w:rPr>
        <w:t>Assessing the clinical utility of cancer genomic and proteomic data across tumor types.</w:t>
      </w:r>
      <w:r w:rsidRPr="0093788F">
        <w:t xml:space="preserve"> Nat Biotechnol, 2014. </w:t>
      </w:r>
      <w:r w:rsidRPr="0093788F">
        <w:rPr>
          <w:b/>
        </w:rPr>
        <w:t>32</w:t>
      </w:r>
      <w:r w:rsidRPr="0093788F">
        <w:t>(7): p. 644-52.</w:t>
      </w:r>
    </w:p>
    <w:p w:rsidR="0093788F" w:rsidRPr="0093788F" w:rsidRDefault="0093788F" w:rsidP="0093788F">
      <w:pPr>
        <w:pStyle w:val="EndNoteBibliography"/>
        <w:ind w:left="720" w:hanging="720"/>
      </w:pPr>
      <w:r w:rsidRPr="0093788F">
        <w:t>16.</w:t>
      </w:r>
      <w:r w:rsidRPr="0093788F">
        <w:tab/>
        <w:t xml:space="preserve">Wang, B., et al., </w:t>
      </w:r>
      <w:r w:rsidRPr="0093788F">
        <w:rPr>
          <w:i/>
        </w:rPr>
        <w:t>Similarity network fusion for aggregating data types on a genomic scale.</w:t>
      </w:r>
      <w:r w:rsidRPr="0093788F">
        <w:t xml:space="preserve"> Nat Methods, 2014. </w:t>
      </w:r>
      <w:r w:rsidRPr="0093788F">
        <w:rPr>
          <w:b/>
        </w:rPr>
        <w:t>11</w:t>
      </w:r>
      <w:r w:rsidRPr="0093788F">
        <w:t>(3): p. 333-7.</w:t>
      </w:r>
    </w:p>
    <w:p w:rsidR="0093788F" w:rsidRPr="0093788F" w:rsidRDefault="0093788F" w:rsidP="0093788F">
      <w:pPr>
        <w:pStyle w:val="EndNoteBibliography"/>
        <w:ind w:left="720" w:hanging="720"/>
      </w:pPr>
      <w:r w:rsidRPr="0093788F">
        <w:t>17.</w:t>
      </w:r>
      <w:r w:rsidRPr="0093788F">
        <w:tab/>
        <w:t xml:space="preserve">Tang, Z., et al., </w:t>
      </w:r>
      <w:r w:rsidRPr="0093788F">
        <w:rPr>
          <w:i/>
        </w:rPr>
        <w:t>Group spike-and-slab lasso generalized linear models for disease prediction and associated genes detection by incorporating pathway information.</w:t>
      </w:r>
      <w:r w:rsidRPr="0093788F">
        <w:t xml:space="preserve"> Bioinformatics, 2018. </w:t>
      </w:r>
      <w:r w:rsidRPr="0093788F">
        <w:rPr>
          <w:b/>
        </w:rPr>
        <w:t>34</w:t>
      </w:r>
      <w:r w:rsidRPr="0093788F">
        <w:t>(6): p. 901-910.</w:t>
      </w:r>
    </w:p>
    <w:p w:rsidR="0093788F" w:rsidRPr="0093788F" w:rsidRDefault="0093788F" w:rsidP="0093788F">
      <w:pPr>
        <w:pStyle w:val="EndNoteBibliography"/>
        <w:ind w:left="720" w:hanging="720"/>
      </w:pPr>
      <w:r w:rsidRPr="0093788F">
        <w:t>18.</w:t>
      </w:r>
      <w:r w:rsidRPr="0093788F">
        <w:tab/>
        <w:t xml:space="preserve">Harrell, F.E., Jr., K.L. Lee, and D.B. Mark, </w:t>
      </w:r>
      <w:r w:rsidRPr="0093788F">
        <w:rPr>
          <w:i/>
        </w:rPr>
        <w:t xml:space="preserve">Multivariable prognostic models: issues in </w:t>
      </w:r>
      <w:r w:rsidRPr="0093788F">
        <w:rPr>
          <w:i/>
        </w:rPr>
        <w:lastRenderedPageBreak/>
        <w:t>developing models, evaluating assumptions and adequacy, and measuring and reducing errors.</w:t>
      </w:r>
      <w:r w:rsidRPr="0093788F">
        <w:t xml:space="preserve"> Stat Med, 1996. </w:t>
      </w:r>
      <w:r w:rsidRPr="0093788F">
        <w:rPr>
          <w:b/>
        </w:rPr>
        <w:t>15</w:t>
      </w:r>
      <w:r w:rsidRPr="0093788F">
        <w:t>(4): p. 361-87.</w:t>
      </w:r>
    </w:p>
    <w:p w:rsidR="0093788F" w:rsidRPr="0093788F" w:rsidRDefault="0093788F" w:rsidP="0093788F">
      <w:pPr>
        <w:pStyle w:val="EndNoteBibliography"/>
        <w:ind w:left="720" w:hanging="720"/>
      </w:pPr>
      <w:r w:rsidRPr="0093788F">
        <w:t>19.</w:t>
      </w:r>
      <w:r w:rsidRPr="0093788F">
        <w:tab/>
        <w:t xml:space="preserve">Jiang, D., et al., </w:t>
      </w:r>
      <w:r w:rsidRPr="0093788F">
        <w:rPr>
          <w:i/>
        </w:rPr>
        <w:t>MiR-142 inhibits the development of cervical cancer by targeting HMGB1.</w:t>
      </w:r>
      <w:r w:rsidRPr="0093788F">
        <w:t xml:space="preserve"> Oncotarget, 2017. </w:t>
      </w:r>
      <w:r w:rsidRPr="0093788F">
        <w:rPr>
          <w:b/>
        </w:rPr>
        <w:t>8</w:t>
      </w:r>
      <w:r w:rsidRPr="0093788F">
        <w:t>(3): p. 4001-4007.</w:t>
      </w:r>
    </w:p>
    <w:p w:rsidR="0093788F" w:rsidRPr="0093788F" w:rsidRDefault="0093788F" w:rsidP="0093788F">
      <w:pPr>
        <w:pStyle w:val="EndNoteBibliography"/>
        <w:ind w:left="720" w:hanging="720"/>
      </w:pPr>
      <w:r w:rsidRPr="0093788F">
        <w:t>20.</w:t>
      </w:r>
      <w:r w:rsidRPr="0093788F">
        <w:tab/>
        <w:t xml:space="preserve">Jimenez-Wences, H., O. Peralta-Zaragoza, and G. Fernandez-Tilapa, </w:t>
      </w:r>
      <w:r w:rsidRPr="0093788F">
        <w:rPr>
          <w:i/>
        </w:rPr>
        <w:t>Human papilloma virus, DNA methylation and microRNA expression in cervical cancer (Review).</w:t>
      </w:r>
      <w:r w:rsidRPr="0093788F">
        <w:t xml:space="preserve"> Oncol Rep, 2014. </w:t>
      </w:r>
      <w:r w:rsidRPr="0093788F">
        <w:rPr>
          <w:b/>
        </w:rPr>
        <w:t>31</w:t>
      </w:r>
      <w:r w:rsidRPr="0093788F">
        <w:t>(6): p. 2467-76.</w:t>
      </w:r>
    </w:p>
    <w:p w:rsidR="0093788F" w:rsidRPr="0093788F" w:rsidRDefault="0093788F" w:rsidP="0093788F">
      <w:pPr>
        <w:pStyle w:val="EndNoteBibliography"/>
        <w:ind w:left="720" w:hanging="720"/>
      </w:pPr>
      <w:r w:rsidRPr="0093788F">
        <w:t>21.</w:t>
      </w:r>
      <w:r w:rsidRPr="0093788F">
        <w:tab/>
        <w:t xml:space="preserve">Chen, D., et al., </w:t>
      </w:r>
      <w:r w:rsidRPr="0093788F">
        <w:rPr>
          <w:i/>
        </w:rPr>
        <w:t>MicroRNA-99 family members suppress Homeobox A1 expression in epithelial cells.</w:t>
      </w:r>
      <w:r w:rsidRPr="0093788F">
        <w:t xml:space="preserve"> PLoS One, 2013. </w:t>
      </w:r>
      <w:r w:rsidRPr="0093788F">
        <w:rPr>
          <w:b/>
        </w:rPr>
        <w:t>8</w:t>
      </w:r>
      <w:r w:rsidRPr="0093788F">
        <w:t>(12): p. e80625.</w:t>
      </w:r>
    </w:p>
    <w:p w:rsidR="0093788F" w:rsidRPr="0093788F" w:rsidRDefault="0093788F" w:rsidP="0093788F">
      <w:pPr>
        <w:pStyle w:val="EndNoteBibliography"/>
        <w:ind w:left="720" w:hanging="720"/>
      </w:pPr>
      <w:r w:rsidRPr="0093788F">
        <w:t>22.</w:t>
      </w:r>
      <w:r w:rsidRPr="0093788F">
        <w:tab/>
        <w:t xml:space="preserve">Granados-Lopez, A.J., et al., </w:t>
      </w:r>
      <w:r w:rsidRPr="0093788F">
        <w:rPr>
          <w:i/>
        </w:rPr>
        <w:t>Use of Mature miRNA Strand Selection in miRNAs Families in Cervical Cancer Development.</w:t>
      </w:r>
      <w:r w:rsidRPr="0093788F">
        <w:t xml:space="preserve"> Int J Mol Sci, 2017. </w:t>
      </w:r>
      <w:r w:rsidRPr="0093788F">
        <w:rPr>
          <w:b/>
        </w:rPr>
        <w:t>18</w:t>
      </w:r>
      <w:r w:rsidRPr="0093788F">
        <w:t>(2).</w:t>
      </w:r>
    </w:p>
    <w:p w:rsidR="0093788F" w:rsidRPr="0093788F" w:rsidRDefault="0093788F" w:rsidP="0093788F">
      <w:pPr>
        <w:pStyle w:val="EndNoteBibliography"/>
        <w:ind w:left="720" w:hanging="720"/>
      </w:pPr>
      <w:r w:rsidRPr="0093788F">
        <w:t>23.</w:t>
      </w:r>
      <w:r w:rsidRPr="0093788F">
        <w:tab/>
        <w:t xml:space="preserve">Shu, L., Z. Zhang, and Y. Cai, </w:t>
      </w:r>
      <w:r w:rsidRPr="0093788F">
        <w:rPr>
          <w:i/>
        </w:rPr>
        <w:t>MicroRNA-204 inhibits cell migration and invasion in human cervical cancer by regulating transcription factor 12.</w:t>
      </w:r>
      <w:r w:rsidRPr="0093788F">
        <w:t xml:space="preserve"> Oncol Lett, 2018. </w:t>
      </w:r>
      <w:r w:rsidRPr="0093788F">
        <w:rPr>
          <w:b/>
        </w:rPr>
        <w:t>15</w:t>
      </w:r>
      <w:r w:rsidRPr="0093788F">
        <w:t>(1): p. 161-166.</w:t>
      </w:r>
    </w:p>
    <w:p w:rsidR="0093788F" w:rsidRPr="0093788F" w:rsidRDefault="0093788F" w:rsidP="0093788F">
      <w:pPr>
        <w:pStyle w:val="EndNoteBibliography"/>
        <w:ind w:left="720" w:hanging="720"/>
      </w:pPr>
      <w:r w:rsidRPr="0093788F">
        <w:t>24.</w:t>
      </w:r>
      <w:r w:rsidRPr="0093788F">
        <w:tab/>
        <w:t xml:space="preserve">Zhang, R., et al., </w:t>
      </w:r>
      <w:r w:rsidRPr="0093788F">
        <w:rPr>
          <w:i/>
        </w:rPr>
        <w:t>E6/E7-P53-POU2F1-CTHRC1 axis promotes cervical cancer metastasis and activates Wnt/PCP pathway.</w:t>
      </w:r>
      <w:r w:rsidRPr="0093788F">
        <w:t xml:space="preserve"> Sci Rep, 2017. </w:t>
      </w:r>
      <w:r w:rsidRPr="0093788F">
        <w:rPr>
          <w:b/>
        </w:rPr>
        <w:t>7</w:t>
      </w:r>
      <w:r w:rsidRPr="0093788F">
        <w:t>: p. 44744.</w:t>
      </w:r>
    </w:p>
    <w:p w:rsidR="0093788F" w:rsidRPr="0093788F" w:rsidRDefault="0093788F" w:rsidP="0093788F">
      <w:pPr>
        <w:pStyle w:val="EndNoteBibliography"/>
        <w:ind w:left="720" w:hanging="720"/>
      </w:pPr>
      <w:r w:rsidRPr="0093788F">
        <w:t>25.</w:t>
      </w:r>
      <w:r w:rsidRPr="0093788F">
        <w:tab/>
        <w:t xml:space="preserve">Dong, P., et al., </w:t>
      </w:r>
      <w:r w:rsidRPr="0093788F">
        <w:rPr>
          <w:i/>
        </w:rPr>
        <w:t>Reactivating p53 functions by suppressing its novel inhibitor iASPP: a potential therapeutic opportunity in p53 wild-type tumors.</w:t>
      </w:r>
      <w:r w:rsidRPr="0093788F">
        <w:t xml:space="preserve"> Oncotarget, 2015. </w:t>
      </w:r>
      <w:r w:rsidRPr="0093788F">
        <w:rPr>
          <w:b/>
        </w:rPr>
        <w:t>6</w:t>
      </w:r>
      <w:r w:rsidRPr="0093788F">
        <w:t>(24): p. 19968-75.</w:t>
      </w:r>
    </w:p>
    <w:p w:rsidR="0093788F" w:rsidRPr="0093788F" w:rsidRDefault="0093788F" w:rsidP="0093788F">
      <w:pPr>
        <w:pStyle w:val="EndNoteBibliography"/>
        <w:ind w:left="720" w:hanging="720"/>
      </w:pPr>
      <w:r w:rsidRPr="0093788F">
        <w:t>26.</w:t>
      </w:r>
      <w:r w:rsidRPr="0093788F">
        <w:tab/>
        <w:t xml:space="preserve">Tao, X.H., et al., </w:t>
      </w:r>
      <w:r w:rsidRPr="0093788F">
        <w:rPr>
          <w:i/>
        </w:rPr>
        <w:t>Significance of SHP-1 and SHP-2 expression in human papillomavirus infected Condyloma acuminatum and cervical cancer.</w:t>
      </w:r>
      <w:r w:rsidRPr="0093788F">
        <w:t xml:space="preserve"> Pathol Oncol Res, 2008. </w:t>
      </w:r>
      <w:r w:rsidRPr="0093788F">
        <w:rPr>
          <w:b/>
        </w:rPr>
        <w:t>14</w:t>
      </w:r>
      <w:r w:rsidRPr="0093788F">
        <w:t>(4): p. 365-71.</w:t>
      </w:r>
    </w:p>
    <w:p w:rsidR="006226E8" w:rsidRPr="00DF2561" w:rsidRDefault="0064688B">
      <w:r>
        <w:fldChar w:fldCharType="end"/>
      </w:r>
    </w:p>
    <w:sectPr w:rsidR="006226E8" w:rsidRPr="00DF2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A4A" w:rsidRDefault="003C7A4A" w:rsidP="00DF2561">
      <w:r>
        <w:separator/>
      </w:r>
    </w:p>
  </w:endnote>
  <w:endnote w:type="continuationSeparator" w:id="0">
    <w:p w:rsidR="003C7A4A" w:rsidRDefault="003C7A4A" w:rsidP="00DF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E-BZ+ZMfJxQ-1">
    <w:altName w:val="Times New Roman"/>
    <w:panose1 w:val="00000000000000000000"/>
    <w:charset w:val="00"/>
    <w:family w:val="roman"/>
    <w:notTrueType/>
    <w:pitch w:val="default"/>
  </w:font>
  <w:font w:name="HTJ0+ZMfJxQ-4">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A4A" w:rsidRDefault="003C7A4A" w:rsidP="00DF2561">
      <w:r>
        <w:separator/>
      </w:r>
    </w:p>
  </w:footnote>
  <w:footnote w:type="continuationSeparator" w:id="0">
    <w:p w:rsidR="003C7A4A" w:rsidRDefault="003C7A4A" w:rsidP="00DF2561">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g">
    <w15:presenceInfo w15:providerId="None" w15:userId="s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vtr5wxbe5seyeadfrv0vxdtdfx2xfdd29f&quot;&gt;My EndNote Library&lt;record-ids&gt;&lt;item&gt;1&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record-ids&gt;&lt;/item&gt;&lt;/Libraries&gt;"/>
  </w:docVars>
  <w:rsids>
    <w:rsidRoot w:val="006B2686"/>
    <w:rsid w:val="00003E8F"/>
    <w:rsid w:val="00010804"/>
    <w:rsid w:val="00026E3D"/>
    <w:rsid w:val="00033BD8"/>
    <w:rsid w:val="00037D78"/>
    <w:rsid w:val="00040392"/>
    <w:rsid w:val="00047C64"/>
    <w:rsid w:val="00056109"/>
    <w:rsid w:val="00070052"/>
    <w:rsid w:val="0009230C"/>
    <w:rsid w:val="000A0794"/>
    <w:rsid w:val="000A1C7E"/>
    <w:rsid w:val="000B2288"/>
    <w:rsid w:val="000B7A67"/>
    <w:rsid w:val="000D68F0"/>
    <w:rsid w:val="000E0EAC"/>
    <w:rsid w:val="000E60A1"/>
    <w:rsid w:val="000F19C3"/>
    <w:rsid w:val="000F29A7"/>
    <w:rsid w:val="000F6F20"/>
    <w:rsid w:val="0010620B"/>
    <w:rsid w:val="00110DC9"/>
    <w:rsid w:val="001349DE"/>
    <w:rsid w:val="001622C2"/>
    <w:rsid w:val="00167F28"/>
    <w:rsid w:val="00177548"/>
    <w:rsid w:val="00181BD9"/>
    <w:rsid w:val="001826B1"/>
    <w:rsid w:val="001A2256"/>
    <w:rsid w:val="001B0C84"/>
    <w:rsid w:val="001D1A34"/>
    <w:rsid w:val="001E06D5"/>
    <w:rsid w:val="001E358B"/>
    <w:rsid w:val="00201B90"/>
    <w:rsid w:val="0021394B"/>
    <w:rsid w:val="00217569"/>
    <w:rsid w:val="00220319"/>
    <w:rsid w:val="0022631A"/>
    <w:rsid w:val="00236376"/>
    <w:rsid w:val="002440F7"/>
    <w:rsid w:val="00260A3A"/>
    <w:rsid w:val="0027396F"/>
    <w:rsid w:val="002A0C4E"/>
    <w:rsid w:val="002A48CE"/>
    <w:rsid w:val="002B4725"/>
    <w:rsid w:val="002C63E9"/>
    <w:rsid w:val="002D10F7"/>
    <w:rsid w:val="002D3990"/>
    <w:rsid w:val="002E43A5"/>
    <w:rsid w:val="002E62D7"/>
    <w:rsid w:val="002F469C"/>
    <w:rsid w:val="00330DFD"/>
    <w:rsid w:val="003313E2"/>
    <w:rsid w:val="00331683"/>
    <w:rsid w:val="003442F0"/>
    <w:rsid w:val="00352710"/>
    <w:rsid w:val="003541A3"/>
    <w:rsid w:val="00370665"/>
    <w:rsid w:val="00375A0E"/>
    <w:rsid w:val="00386E88"/>
    <w:rsid w:val="00392084"/>
    <w:rsid w:val="00393581"/>
    <w:rsid w:val="00393DE4"/>
    <w:rsid w:val="003A5E27"/>
    <w:rsid w:val="003A7EF4"/>
    <w:rsid w:val="003B028E"/>
    <w:rsid w:val="003C7A4A"/>
    <w:rsid w:val="003D4DEB"/>
    <w:rsid w:val="003E04FF"/>
    <w:rsid w:val="003F1DC1"/>
    <w:rsid w:val="00405D1A"/>
    <w:rsid w:val="0041055C"/>
    <w:rsid w:val="00415E75"/>
    <w:rsid w:val="0043257E"/>
    <w:rsid w:val="00433E61"/>
    <w:rsid w:val="004468FE"/>
    <w:rsid w:val="0046296A"/>
    <w:rsid w:val="004717AB"/>
    <w:rsid w:val="00471970"/>
    <w:rsid w:val="00473D39"/>
    <w:rsid w:val="00497C36"/>
    <w:rsid w:val="004A7A5B"/>
    <w:rsid w:val="004C5B83"/>
    <w:rsid w:val="004D4967"/>
    <w:rsid w:val="004E18E5"/>
    <w:rsid w:val="004E2A55"/>
    <w:rsid w:val="004F42DF"/>
    <w:rsid w:val="0050077E"/>
    <w:rsid w:val="00501BCC"/>
    <w:rsid w:val="0050214F"/>
    <w:rsid w:val="00526727"/>
    <w:rsid w:val="00526738"/>
    <w:rsid w:val="00531261"/>
    <w:rsid w:val="005336C5"/>
    <w:rsid w:val="00536084"/>
    <w:rsid w:val="00537D58"/>
    <w:rsid w:val="00545822"/>
    <w:rsid w:val="005463AA"/>
    <w:rsid w:val="0055674D"/>
    <w:rsid w:val="00565026"/>
    <w:rsid w:val="0059282F"/>
    <w:rsid w:val="005A2522"/>
    <w:rsid w:val="005E1563"/>
    <w:rsid w:val="005E4923"/>
    <w:rsid w:val="005E5FB6"/>
    <w:rsid w:val="005F4468"/>
    <w:rsid w:val="0061445F"/>
    <w:rsid w:val="006226E8"/>
    <w:rsid w:val="00636D60"/>
    <w:rsid w:val="0064688B"/>
    <w:rsid w:val="00652B18"/>
    <w:rsid w:val="00660825"/>
    <w:rsid w:val="00667292"/>
    <w:rsid w:val="006811EE"/>
    <w:rsid w:val="006B0AA7"/>
    <w:rsid w:val="006B2686"/>
    <w:rsid w:val="006D24F8"/>
    <w:rsid w:val="006D4DE7"/>
    <w:rsid w:val="00714B13"/>
    <w:rsid w:val="00717F3E"/>
    <w:rsid w:val="0074325C"/>
    <w:rsid w:val="007441DF"/>
    <w:rsid w:val="007463DE"/>
    <w:rsid w:val="007476DA"/>
    <w:rsid w:val="00751023"/>
    <w:rsid w:val="007527D3"/>
    <w:rsid w:val="007728CE"/>
    <w:rsid w:val="00783BAB"/>
    <w:rsid w:val="007871A8"/>
    <w:rsid w:val="00794F26"/>
    <w:rsid w:val="00797A50"/>
    <w:rsid w:val="007F479E"/>
    <w:rsid w:val="00813E7B"/>
    <w:rsid w:val="00820CFB"/>
    <w:rsid w:val="008229F7"/>
    <w:rsid w:val="008279FB"/>
    <w:rsid w:val="00833DFD"/>
    <w:rsid w:val="00843D9C"/>
    <w:rsid w:val="00850B07"/>
    <w:rsid w:val="00852135"/>
    <w:rsid w:val="00855AF8"/>
    <w:rsid w:val="00865B5D"/>
    <w:rsid w:val="008806C6"/>
    <w:rsid w:val="00892176"/>
    <w:rsid w:val="00893DED"/>
    <w:rsid w:val="008A2D79"/>
    <w:rsid w:val="008B5A5D"/>
    <w:rsid w:val="008D7F92"/>
    <w:rsid w:val="008E14E7"/>
    <w:rsid w:val="008E6017"/>
    <w:rsid w:val="008E6664"/>
    <w:rsid w:val="0090323E"/>
    <w:rsid w:val="00903AD9"/>
    <w:rsid w:val="00904B83"/>
    <w:rsid w:val="0090542A"/>
    <w:rsid w:val="0091612D"/>
    <w:rsid w:val="00927036"/>
    <w:rsid w:val="0093467D"/>
    <w:rsid w:val="0093788F"/>
    <w:rsid w:val="00945BB1"/>
    <w:rsid w:val="00954D98"/>
    <w:rsid w:val="0098221B"/>
    <w:rsid w:val="009A04ED"/>
    <w:rsid w:val="009B25FA"/>
    <w:rsid w:val="009D4697"/>
    <w:rsid w:val="009D5D0B"/>
    <w:rsid w:val="009E3C7B"/>
    <w:rsid w:val="009E53FF"/>
    <w:rsid w:val="009F0EC0"/>
    <w:rsid w:val="009F76B0"/>
    <w:rsid w:val="00A261B6"/>
    <w:rsid w:val="00A43006"/>
    <w:rsid w:val="00A432A2"/>
    <w:rsid w:val="00A53D3E"/>
    <w:rsid w:val="00A84F8E"/>
    <w:rsid w:val="00AA6067"/>
    <w:rsid w:val="00AA68E5"/>
    <w:rsid w:val="00AB1ACC"/>
    <w:rsid w:val="00AB7BEA"/>
    <w:rsid w:val="00AC2213"/>
    <w:rsid w:val="00AD5A96"/>
    <w:rsid w:val="00AD5F73"/>
    <w:rsid w:val="00AE2CE3"/>
    <w:rsid w:val="00AE51A7"/>
    <w:rsid w:val="00AF554E"/>
    <w:rsid w:val="00B23C5C"/>
    <w:rsid w:val="00B25534"/>
    <w:rsid w:val="00B31589"/>
    <w:rsid w:val="00B33497"/>
    <w:rsid w:val="00B3414B"/>
    <w:rsid w:val="00B40F9D"/>
    <w:rsid w:val="00B4624E"/>
    <w:rsid w:val="00B47CA5"/>
    <w:rsid w:val="00B568F3"/>
    <w:rsid w:val="00B87393"/>
    <w:rsid w:val="00B90883"/>
    <w:rsid w:val="00B916F2"/>
    <w:rsid w:val="00B92BE7"/>
    <w:rsid w:val="00BC0255"/>
    <w:rsid w:val="00BD2FFE"/>
    <w:rsid w:val="00BE0375"/>
    <w:rsid w:val="00BF5C2B"/>
    <w:rsid w:val="00BF6E0D"/>
    <w:rsid w:val="00C07A2D"/>
    <w:rsid w:val="00C124AE"/>
    <w:rsid w:val="00C23329"/>
    <w:rsid w:val="00C3194E"/>
    <w:rsid w:val="00C37127"/>
    <w:rsid w:val="00C53C06"/>
    <w:rsid w:val="00C64AB3"/>
    <w:rsid w:val="00C64F03"/>
    <w:rsid w:val="00C65D2F"/>
    <w:rsid w:val="00C75B76"/>
    <w:rsid w:val="00C77233"/>
    <w:rsid w:val="00C97611"/>
    <w:rsid w:val="00C97EE3"/>
    <w:rsid w:val="00CB5533"/>
    <w:rsid w:val="00CC6142"/>
    <w:rsid w:val="00CD2B33"/>
    <w:rsid w:val="00CE4B7E"/>
    <w:rsid w:val="00CE7F6A"/>
    <w:rsid w:val="00D05167"/>
    <w:rsid w:val="00D053F4"/>
    <w:rsid w:val="00D12D85"/>
    <w:rsid w:val="00D416E1"/>
    <w:rsid w:val="00D43944"/>
    <w:rsid w:val="00D66E49"/>
    <w:rsid w:val="00D71D14"/>
    <w:rsid w:val="00D72154"/>
    <w:rsid w:val="00D94075"/>
    <w:rsid w:val="00DA7163"/>
    <w:rsid w:val="00DB52D9"/>
    <w:rsid w:val="00DB6754"/>
    <w:rsid w:val="00DD5310"/>
    <w:rsid w:val="00DF2561"/>
    <w:rsid w:val="00E015BF"/>
    <w:rsid w:val="00E06FFD"/>
    <w:rsid w:val="00E07C29"/>
    <w:rsid w:val="00E13204"/>
    <w:rsid w:val="00E135D8"/>
    <w:rsid w:val="00E23172"/>
    <w:rsid w:val="00E2679B"/>
    <w:rsid w:val="00E401AF"/>
    <w:rsid w:val="00E7324A"/>
    <w:rsid w:val="00E75930"/>
    <w:rsid w:val="00EC3CF2"/>
    <w:rsid w:val="00EF5444"/>
    <w:rsid w:val="00F04BE7"/>
    <w:rsid w:val="00F17138"/>
    <w:rsid w:val="00F21F0A"/>
    <w:rsid w:val="00F5071B"/>
    <w:rsid w:val="00F564BD"/>
    <w:rsid w:val="00F716D9"/>
    <w:rsid w:val="00F71CC2"/>
    <w:rsid w:val="00F906F9"/>
    <w:rsid w:val="00F92128"/>
    <w:rsid w:val="00FA1E18"/>
    <w:rsid w:val="00FA2FF0"/>
    <w:rsid w:val="00FA57E5"/>
    <w:rsid w:val="00FB121C"/>
    <w:rsid w:val="00FB6D6C"/>
    <w:rsid w:val="00FC5C55"/>
    <w:rsid w:val="00FD2CCC"/>
    <w:rsid w:val="00FD5648"/>
    <w:rsid w:val="00FD6010"/>
    <w:rsid w:val="00FE30F0"/>
    <w:rsid w:val="00FF6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F13BC"/>
  <w15:chartTrackingRefBased/>
  <w15:docId w15:val="{42AFE93E-57A5-4F43-AB77-DDC4CAB1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561"/>
    <w:pPr>
      <w:widowControl w:val="0"/>
      <w:jc w:val="both"/>
    </w:pPr>
  </w:style>
  <w:style w:type="paragraph" w:styleId="1">
    <w:name w:val="heading 1"/>
    <w:basedOn w:val="a"/>
    <w:link w:val="10"/>
    <w:uiPriority w:val="9"/>
    <w:qFormat/>
    <w:rsid w:val="00DF256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F25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25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6E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25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2561"/>
    <w:rPr>
      <w:sz w:val="18"/>
      <w:szCs w:val="18"/>
    </w:rPr>
  </w:style>
  <w:style w:type="paragraph" w:styleId="a5">
    <w:name w:val="footer"/>
    <w:basedOn w:val="a"/>
    <w:link w:val="a6"/>
    <w:uiPriority w:val="99"/>
    <w:unhideWhenUsed/>
    <w:rsid w:val="00DF2561"/>
    <w:pPr>
      <w:tabs>
        <w:tab w:val="center" w:pos="4153"/>
        <w:tab w:val="right" w:pos="8306"/>
      </w:tabs>
      <w:snapToGrid w:val="0"/>
      <w:jc w:val="left"/>
    </w:pPr>
    <w:rPr>
      <w:sz w:val="18"/>
      <w:szCs w:val="18"/>
    </w:rPr>
  </w:style>
  <w:style w:type="character" w:customStyle="1" w:styleId="a6">
    <w:name w:val="页脚 字符"/>
    <w:basedOn w:val="a0"/>
    <w:link w:val="a5"/>
    <w:uiPriority w:val="99"/>
    <w:rsid w:val="00DF2561"/>
    <w:rPr>
      <w:sz w:val="18"/>
      <w:szCs w:val="18"/>
    </w:rPr>
  </w:style>
  <w:style w:type="character" w:customStyle="1" w:styleId="10">
    <w:name w:val="标题 1 字符"/>
    <w:basedOn w:val="a0"/>
    <w:link w:val="1"/>
    <w:uiPriority w:val="9"/>
    <w:rsid w:val="00DF2561"/>
    <w:rPr>
      <w:rFonts w:ascii="宋体" w:eastAsia="宋体" w:hAnsi="宋体" w:cs="宋体"/>
      <w:b/>
      <w:bCs/>
      <w:kern w:val="36"/>
      <w:sz w:val="48"/>
      <w:szCs w:val="48"/>
    </w:rPr>
  </w:style>
  <w:style w:type="character" w:customStyle="1" w:styleId="20">
    <w:name w:val="标题 2 字符"/>
    <w:basedOn w:val="a0"/>
    <w:link w:val="2"/>
    <w:uiPriority w:val="9"/>
    <w:rsid w:val="00DF25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2561"/>
    <w:rPr>
      <w:b/>
      <w:bCs/>
      <w:sz w:val="32"/>
      <w:szCs w:val="32"/>
    </w:rPr>
  </w:style>
  <w:style w:type="character" w:customStyle="1" w:styleId="highlight">
    <w:name w:val="highlight"/>
    <w:basedOn w:val="a0"/>
    <w:rsid w:val="00DF2561"/>
  </w:style>
  <w:style w:type="character" w:customStyle="1" w:styleId="fontstyle01">
    <w:name w:val="fontstyle01"/>
    <w:basedOn w:val="a0"/>
    <w:rsid w:val="00DF2561"/>
    <w:rPr>
      <w:rFonts w:ascii="E-BZ+ZMfJxQ-1" w:hAnsi="E-BZ+ZMfJxQ-1" w:hint="default"/>
      <w:b w:val="0"/>
      <w:bCs w:val="0"/>
      <w:i w:val="0"/>
      <w:iCs w:val="0"/>
      <w:color w:val="000000"/>
      <w:sz w:val="22"/>
      <w:szCs w:val="22"/>
    </w:rPr>
  </w:style>
  <w:style w:type="character" w:customStyle="1" w:styleId="fontstyle21">
    <w:name w:val="fontstyle21"/>
    <w:basedOn w:val="a0"/>
    <w:rsid w:val="00DF2561"/>
    <w:rPr>
      <w:rFonts w:ascii="宋体" w:eastAsia="宋体" w:hAnsi="宋体" w:hint="eastAsia"/>
      <w:b w:val="0"/>
      <w:bCs w:val="0"/>
      <w:i w:val="0"/>
      <w:iCs w:val="0"/>
      <w:color w:val="000000"/>
      <w:sz w:val="22"/>
      <w:szCs w:val="22"/>
    </w:rPr>
  </w:style>
  <w:style w:type="character" w:customStyle="1" w:styleId="fontstyle31">
    <w:name w:val="fontstyle31"/>
    <w:basedOn w:val="a0"/>
    <w:rsid w:val="00DF2561"/>
    <w:rPr>
      <w:rFonts w:ascii="HTJ0+ZMfJxQ-4" w:hAnsi="HTJ0+ZMfJxQ-4" w:hint="default"/>
      <w:b w:val="0"/>
      <w:bCs w:val="0"/>
      <w:i w:val="0"/>
      <w:iCs w:val="0"/>
      <w:color w:val="000000"/>
      <w:sz w:val="22"/>
      <w:szCs w:val="22"/>
    </w:rPr>
  </w:style>
  <w:style w:type="character" w:styleId="a7">
    <w:name w:val="Hyperlink"/>
    <w:basedOn w:val="a0"/>
    <w:uiPriority w:val="99"/>
    <w:semiHidden/>
    <w:unhideWhenUsed/>
    <w:rsid w:val="00DF2561"/>
    <w:rPr>
      <w:color w:val="0000FF"/>
      <w:u w:val="single"/>
    </w:rPr>
  </w:style>
  <w:style w:type="character" w:customStyle="1" w:styleId="apple-converted-space">
    <w:name w:val="apple-converted-space"/>
    <w:basedOn w:val="a0"/>
    <w:rsid w:val="00DF2561"/>
  </w:style>
  <w:style w:type="character" w:styleId="a8">
    <w:name w:val="FollowedHyperlink"/>
    <w:basedOn w:val="a0"/>
    <w:uiPriority w:val="99"/>
    <w:semiHidden/>
    <w:unhideWhenUsed/>
    <w:rsid w:val="00DF2561"/>
    <w:rPr>
      <w:color w:val="954F72" w:themeColor="followedHyperlink"/>
      <w:u w:val="single"/>
    </w:rPr>
  </w:style>
  <w:style w:type="character" w:customStyle="1" w:styleId="40">
    <w:name w:val="标题 4 字符"/>
    <w:basedOn w:val="a0"/>
    <w:link w:val="4"/>
    <w:uiPriority w:val="9"/>
    <w:rsid w:val="00D66E49"/>
    <w:rPr>
      <w:rFonts w:asciiTheme="majorHAnsi" w:eastAsiaTheme="majorEastAsia" w:hAnsiTheme="majorHAnsi" w:cstheme="majorBidi"/>
      <w:b/>
      <w:bCs/>
      <w:sz w:val="28"/>
      <w:szCs w:val="28"/>
    </w:rPr>
  </w:style>
  <w:style w:type="paragraph" w:customStyle="1" w:styleId="EndNoteBibliographyTitle">
    <w:name w:val="EndNote Bibliography Title"/>
    <w:basedOn w:val="a"/>
    <w:link w:val="EndNoteBibliographyTitle0"/>
    <w:rsid w:val="00B92BE7"/>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B92BE7"/>
    <w:rPr>
      <w:rFonts w:ascii="等线" w:eastAsia="等线" w:hAnsi="等线"/>
      <w:noProof/>
      <w:sz w:val="20"/>
    </w:rPr>
  </w:style>
  <w:style w:type="paragraph" w:customStyle="1" w:styleId="EndNoteBibliography">
    <w:name w:val="EndNote Bibliography"/>
    <w:basedOn w:val="a"/>
    <w:link w:val="EndNoteBibliography0"/>
    <w:rsid w:val="00B92BE7"/>
    <w:rPr>
      <w:rFonts w:ascii="等线" w:eastAsia="等线" w:hAnsi="等线"/>
      <w:noProof/>
      <w:sz w:val="20"/>
    </w:rPr>
  </w:style>
  <w:style w:type="character" w:customStyle="1" w:styleId="EndNoteBibliography0">
    <w:name w:val="EndNote Bibliography 字符"/>
    <w:basedOn w:val="a0"/>
    <w:link w:val="EndNoteBibliography"/>
    <w:rsid w:val="00B92BE7"/>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8001">
      <w:bodyDiv w:val="1"/>
      <w:marLeft w:val="0"/>
      <w:marRight w:val="0"/>
      <w:marTop w:val="0"/>
      <w:marBottom w:val="0"/>
      <w:divBdr>
        <w:top w:val="none" w:sz="0" w:space="0" w:color="auto"/>
        <w:left w:val="none" w:sz="0" w:space="0" w:color="auto"/>
        <w:bottom w:val="none" w:sz="0" w:space="0" w:color="auto"/>
        <w:right w:val="none" w:sz="0" w:space="0" w:color="auto"/>
      </w:divBdr>
    </w:div>
    <w:div w:id="67584414">
      <w:bodyDiv w:val="1"/>
      <w:marLeft w:val="0"/>
      <w:marRight w:val="0"/>
      <w:marTop w:val="0"/>
      <w:marBottom w:val="0"/>
      <w:divBdr>
        <w:top w:val="none" w:sz="0" w:space="0" w:color="auto"/>
        <w:left w:val="none" w:sz="0" w:space="0" w:color="auto"/>
        <w:bottom w:val="none" w:sz="0" w:space="0" w:color="auto"/>
        <w:right w:val="none" w:sz="0" w:space="0" w:color="auto"/>
      </w:divBdr>
    </w:div>
    <w:div w:id="218903902">
      <w:bodyDiv w:val="1"/>
      <w:marLeft w:val="0"/>
      <w:marRight w:val="0"/>
      <w:marTop w:val="0"/>
      <w:marBottom w:val="0"/>
      <w:divBdr>
        <w:top w:val="none" w:sz="0" w:space="0" w:color="auto"/>
        <w:left w:val="none" w:sz="0" w:space="0" w:color="auto"/>
        <w:bottom w:val="none" w:sz="0" w:space="0" w:color="auto"/>
        <w:right w:val="none" w:sz="0" w:space="0" w:color="auto"/>
      </w:divBdr>
    </w:div>
    <w:div w:id="264578052">
      <w:bodyDiv w:val="1"/>
      <w:marLeft w:val="0"/>
      <w:marRight w:val="0"/>
      <w:marTop w:val="0"/>
      <w:marBottom w:val="0"/>
      <w:divBdr>
        <w:top w:val="none" w:sz="0" w:space="0" w:color="auto"/>
        <w:left w:val="none" w:sz="0" w:space="0" w:color="auto"/>
        <w:bottom w:val="none" w:sz="0" w:space="0" w:color="auto"/>
        <w:right w:val="none" w:sz="0" w:space="0" w:color="auto"/>
      </w:divBdr>
    </w:div>
    <w:div w:id="270549240">
      <w:bodyDiv w:val="1"/>
      <w:marLeft w:val="0"/>
      <w:marRight w:val="0"/>
      <w:marTop w:val="0"/>
      <w:marBottom w:val="0"/>
      <w:divBdr>
        <w:top w:val="none" w:sz="0" w:space="0" w:color="auto"/>
        <w:left w:val="none" w:sz="0" w:space="0" w:color="auto"/>
        <w:bottom w:val="none" w:sz="0" w:space="0" w:color="auto"/>
        <w:right w:val="none" w:sz="0" w:space="0" w:color="auto"/>
      </w:divBdr>
    </w:div>
    <w:div w:id="273288914">
      <w:bodyDiv w:val="1"/>
      <w:marLeft w:val="0"/>
      <w:marRight w:val="0"/>
      <w:marTop w:val="0"/>
      <w:marBottom w:val="0"/>
      <w:divBdr>
        <w:top w:val="none" w:sz="0" w:space="0" w:color="auto"/>
        <w:left w:val="none" w:sz="0" w:space="0" w:color="auto"/>
        <w:bottom w:val="none" w:sz="0" w:space="0" w:color="auto"/>
        <w:right w:val="none" w:sz="0" w:space="0" w:color="auto"/>
      </w:divBdr>
    </w:div>
    <w:div w:id="292297438">
      <w:bodyDiv w:val="1"/>
      <w:marLeft w:val="0"/>
      <w:marRight w:val="0"/>
      <w:marTop w:val="0"/>
      <w:marBottom w:val="0"/>
      <w:divBdr>
        <w:top w:val="none" w:sz="0" w:space="0" w:color="auto"/>
        <w:left w:val="none" w:sz="0" w:space="0" w:color="auto"/>
        <w:bottom w:val="none" w:sz="0" w:space="0" w:color="auto"/>
        <w:right w:val="none" w:sz="0" w:space="0" w:color="auto"/>
      </w:divBdr>
    </w:div>
    <w:div w:id="476921693">
      <w:bodyDiv w:val="1"/>
      <w:marLeft w:val="0"/>
      <w:marRight w:val="0"/>
      <w:marTop w:val="0"/>
      <w:marBottom w:val="0"/>
      <w:divBdr>
        <w:top w:val="none" w:sz="0" w:space="0" w:color="auto"/>
        <w:left w:val="none" w:sz="0" w:space="0" w:color="auto"/>
        <w:bottom w:val="none" w:sz="0" w:space="0" w:color="auto"/>
        <w:right w:val="none" w:sz="0" w:space="0" w:color="auto"/>
      </w:divBdr>
    </w:div>
    <w:div w:id="768502884">
      <w:bodyDiv w:val="1"/>
      <w:marLeft w:val="0"/>
      <w:marRight w:val="0"/>
      <w:marTop w:val="0"/>
      <w:marBottom w:val="0"/>
      <w:divBdr>
        <w:top w:val="none" w:sz="0" w:space="0" w:color="auto"/>
        <w:left w:val="none" w:sz="0" w:space="0" w:color="auto"/>
        <w:bottom w:val="none" w:sz="0" w:space="0" w:color="auto"/>
        <w:right w:val="none" w:sz="0" w:space="0" w:color="auto"/>
      </w:divBdr>
    </w:div>
    <w:div w:id="775440925">
      <w:bodyDiv w:val="1"/>
      <w:marLeft w:val="0"/>
      <w:marRight w:val="0"/>
      <w:marTop w:val="0"/>
      <w:marBottom w:val="0"/>
      <w:divBdr>
        <w:top w:val="none" w:sz="0" w:space="0" w:color="auto"/>
        <w:left w:val="none" w:sz="0" w:space="0" w:color="auto"/>
        <w:bottom w:val="none" w:sz="0" w:space="0" w:color="auto"/>
        <w:right w:val="none" w:sz="0" w:space="0" w:color="auto"/>
      </w:divBdr>
    </w:div>
    <w:div w:id="865102756">
      <w:bodyDiv w:val="1"/>
      <w:marLeft w:val="0"/>
      <w:marRight w:val="0"/>
      <w:marTop w:val="0"/>
      <w:marBottom w:val="0"/>
      <w:divBdr>
        <w:top w:val="none" w:sz="0" w:space="0" w:color="auto"/>
        <w:left w:val="none" w:sz="0" w:space="0" w:color="auto"/>
        <w:bottom w:val="none" w:sz="0" w:space="0" w:color="auto"/>
        <w:right w:val="none" w:sz="0" w:space="0" w:color="auto"/>
      </w:divBdr>
    </w:div>
    <w:div w:id="1207058935">
      <w:bodyDiv w:val="1"/>
      <w:marLeft w:val="0"/>
      <w:marRight w:val="0"/>
      <w:marTop w:val="0"/>
      <w:marBottom w:val="0"/>
      <w:divBdr>
        <w:top w:val="none" w:sz="0" w:space="0" w:color="auto"/>
        <w:left w:val="none" w:sz="0" w:space="0" w:color="auto"/>
        <w:bottom w:val="none" w:sz="0" w:space="0" w:color="auto"/>
        <w:right w:val="none" w:sz="0" w:space="0" w:color="auto"/>
      </w:divBdr>
    </w:div>
    <w:div w:id="1219630319">
      <w:bodyDiv w:val="1"/>
      <w:marLeft w:val="0"/>
      <w:marRight w:val="0"/>
      <w:marTop w:val="0"/>
      <w:marBottom w:val="0"/>
      <w:divBdr>
        <w:top w:val="none" w:sz="0" w:space="0" w:color="auto"/>
        <w:left w:val="none" w:sz="0" w:space="0" w:color="auto"/>
        <w:bottom w:val="none" w:sz="0" w:space="0" w:color="auto"/>
        <w:right w:val="none" w:sz="0" w:space="0" w:color="auto"/>
      </w:divBdr>
    </w:div>
    <w:div w:id="1311128269">
      <w:bodyDiv w:val="1"/>
      <w:marLeft w:val="0"/>
      <w:marRight w:val="0"/>
      <w:marTop w:val="0"/>
      <w:marBottom w:val="0"/>
      <w:divBdr>
        <w:top w:val="none" w:sz="0" w:space="0" w:color="auto"/>
        <w:left w:val="none" w:sz="0" w:space="0" w:color="auto"/>
        <w:bottom w:val="none" w:sz="0" w:space="0" w:color="auto"/>
        <w:right w:val="none" w:sz="0" w:space="0" w:color="auto"/>
      </w:divBdr>
    </w:div>
    <w:div w:id="1351689238">
      <w:bodyDiv w:val="1"/>
      <w:marLeft w:val="0"/>
      <w:marRight w:val="0"/>
      <w:marTop w:val="0"/>
      <w:marBottom w:val="0"/>
      <w:divBdr>
        <w:top w:val="none" w:sz="0" w:space="0" w:color="auto"/>
        <w:left w:val="none" w:sz="0" w:space="0" w:color="auto"/>
        <w:bottom w:val="none" w:sz="0" w:space="0" w:color="auto"/>
        <w:right w:val="none" w:sz="0" w:space="0" w:color="auto"/>
      </w:divBdr>
    </w:div>
    <w:div w:id="1451169912">
      <w:bodyDiv w:val="1"/>
      <w:marLeft w:val="0"/>
      <w:marRight w:val="0"/>
      <w:marTop w:val="0"/>
      <w:marBottom w:val="0"/>
      <w:divBdr>
        <w:top w:val="none" w:sz="0" w:space="0" w:color="auto"/>
        <w:left w:val="none" w:sz="0" w:space="0" w:color="auto"/>
        <w:bottom w:val="none" w:sz="0" w:space="0" w:color="auto"/>
        <w:right w:val="none" w:sz="0" w:space="0" w:color="auto"/>
      </w:divBdr>
    </w:div>
    <w:div w:id="1452869082">
      <w:bodyDiv w:val="1"/>
      <w:marLeft w:val="0"/>
      <w:marRight w:val="0"/>
      <w:marTop w:val="0"/>
      <w:marBottom w:val="0"/>
      <w:divBdr>
        <w:top w:val="none" w:sz="0" w:space="0" w:color="auto"/>
        <w:left w:val="none" w:sz="0" w:space="0" w:color="auto"/>
        <w:bottom w:val="none" w:sz="0" w:space="0" w:color="auto"/>
        <w:right w:val="none" w:sz="0" w:space="0" w:color="auto"/>
      </w:divBdr>
    </w:div>
    <w:div w:id="1677922943">
      <w:bodyDiv w:val="1"/>
      <w:marLeft w:val="0"/>
      <w:marRight w:val="0"/>
      <w:marTop w:val="0"/>
      <w:marBottom w:val="0"/>
      <w:divBdr>
        <w:top w:val="none" w:sz="0" w:space="0" w:color="auto"/>
        <w:left w:val="none" w:sz="0" w:space="0" w:color="auto"/>
        <w:bottom w:val="none" w:sz="0" w:space="0" w:color="auto"/>
        <w:right w:val="none" w:sz="0" w:space="0" w:color="auto"/>
      </w:divBdr>
    </w:div>
    <w:div w:id="1836219061">
      <w:bodyDiv w:val="1"/>
      <w:marLeft w:val="0"/>
      <w:marRight w:val="0"/>
      <w:marTop w:val="0"/>
      <w:marBottom w:val="0"/>
      <w:divBdr>
        <w:top w:val="none" w:sz="0" w:space="0" w:color="auto"/>
        <w:left w:val="none" w:sz="0" w:space="0" w:color="auto"/>
        <w:bottom w:val="none" w:sz="0" w:space="0" w:color="auto"/>
        <w:right w:val="none" w:sz="0" w:space="0" w:color="auto"/>
      </w:divBdr>
    </w:div>
    <w:div w:id="202940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image" Target="media/image2.png"/><Relationship Id="rId17" Type="http://schemas.openxmlformats.org/officeDocument/2006/relationships/oleObject" Target="embeddings/oleObject4.bin"/><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package" Target="embeddings/Microsoft_Visio___.vsdx"/><Relationship Id="rId10" Type="http://schemas.openxmlformats.org/officeDocument/2006/relationships/chart" Target="charts/chart3.xml"/><Relationship Id="rId19" Type="http://schemas.openxmlformats.org/officeDocument/2006/relationships/oleObject" Target="embeddings/oleObject5.bin"/><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image" Target="media/image7.emf"/></Relationships>
</file>

<file path=word/charts/_rels/chart1.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21508;&#27169;&#22411;&#20013;&#20301;&#2596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21508;&#27169;&#22411;&#20013;&#20301;&#2596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21508;&#27169;&#22411;&#20013;&#20301;&#2596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UCEC&#20998;&#23376;&#25968;&#25454;&#19982;&#25972;&#21512;&#27169;&#22411;cindex&#20013;&#20301;&#25968;.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brca!$A$2</c:f>
              <c:strCache>
                <c:ptCount val="1"/>
                <c:pt idx="0">
                  <c:v>brca</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03E1-421B-AC75-04DE3786499E}"/>
              </c:ext>
            </c:extLst>
          </c:dPt>
          <c:dPt>
            <c:idx val="1"/>
            <c:invertIfNegative val="0"/>
            <c:bubble3D val="0"/>
            <c:spPr>
              <a:solidFill>
                <a:srgbClr val="FF0000"/>
              </a:solidFill>
              <a:ln>
                <a:noFill/>
              </a:ln>
              <a:effectLst/>
            </c:spPr>
            <c:extLst>
              <c:ext xmlns:c16="http://schemas.microsoft.com/office/drawing/2014/chart" uri="{C3380CC4-5D6E-409C-BE32-E72D297353CC}">
                <c16:uniqueId val="{00000003-03E1-421B-AC75-04DE3786499E}"/>
              </c:ext>
            </c:extLst>
          </c:dPt>
          <c:cat>
            <c:strRef>
              <c:f>brca!$B$1:$S$1</c:f>
              <c:strCache>
                <c:ptCount val="18"/>
                <c:pt idx="0">
                  <c:v>clinical_cox</c:v>
                </c:pt>
                <c:pt idx="1">
                  <c:v>clinical_rsf</c:v>
                </c:pt>
                <c:pt idx="2">
                  <c:v>methylation_cox</c:v>
                </c:pt>
                <c:pt idx="3">
                  <c:v>methylation_rsf</c:v>
                </c:pt>
                <c:pt idx="4">
                  <c:v>miRNA_cox</c:v>
                </c:pt>
                <c:pt idx="5">
                  <c:v>miRNA_rsf</c:v>
                </c:pt>
                <c:pt idx="6">
                  <c:v>mRNA_cox</c:v>
                </c:pt>
                <c:pt idx="7">
                  <c:v>mRNA_rsf</c:v>
                </c:pt>
                <c:pt idx="8">
                  <c:v>RPPA_cox</c:v>
                </c:pt>
                <c:pt idx="9">
                  <c:v>RPPA_rsf</c:v>
                </c:pt>
                <c:pt idx="10">
                  <c:v>clinical+methylation_cox</c:v>
                </c:pt>
                <c:pt idx="11">
                  <c:v>clinical+methylation_rsf</c:v>
                </c:pt>
                <c:pt idx="12">
                  <c:v>clinical+miRNA_cox</c:v>
                </c:pt>
                <c:pt idx="13">
                  <c:v>clinical+miRNA_rsf</c:v>
                </c:pt>
                <c:pt idx="14">
                  <c:v>clinical+mRNA_cox</c:v>
                </c:pt>
                <c:pt idx="15">
                  <c:v>clinical+mRNA_rsf</c:v>
                </c:pt>
                <c:pt idx="16">
                  <c:v>clinical+RPPA_cox</c:v>
                </c:pt>
                <c:pt idx="17">
                  <c:v>clinical+RPPA_rsf</c:v>
                </c:pt>
              </c:strCache>
            </c:strRef>
          </c:cat>
          <c:val>
            <c:numRef>
              <c:f>brca!$B$2:$S$2</c:f>
              <c:numCache>
                <c:formatCode>General</c:formatCode>
                <c:ptCount val="18"/>
                <c:pt idx="0">
                  <c:v>0.74515751699999999</c:v>
                </c:pt>
                <c:pt idx="1">
                  <c:v>0.74526131500000004</c:v>
                </c:pt>
                <c:pt idx="2">
                  <c:v>0.56544654100000002</c:v>
                </c:pt>
                <c:pt idx="3">
                  <c:v>0.61682422000000003</c:v>
                </c:pt>
                <c:pt idx="4">
                  <c:v>0.55051960099999997</c:v>
                </c:pt>
                <c:pt idx="5">
                  <c:v>0.60587758300000005</c:v>
                </c:pt>
                <c:pt idx="6">
                  <c:v>0.53910566299999996</c:v>
                </c:pt>
                <c:pt idx="7">
                  <c:v>0.58343747000000001</c:v>
                </c:pt>
                <c:pt idx="8">
                  <c:v>0.61310621399999998</c:v>
                </c:pt>
                <c:pt idx="9">
                  <c:v>0.65188843200000002</c:v>
                </c:pt>
                <c:pt idx="10">
                  <c:v>0.68288935699999997</c:v>
                </c:pt>
                <c:pt idx="11">
                  <c:v>0.64974122400000001</c:v>
                </c:pt>
                <c:pt idx="12">
                  <c:v>0.704882758</c:v>
                </c:pt>
                <c:pt idx="13">
                  <c:v>0.65453566100000005</c:v>
                </c:pt>
                <c:pt idx="14">
                  <c:v>0.69670715000000005</c:v>
                </c:pt>
                <c:pt idx="15">
                  <c:v>0.642482734</c:v>
                </c:pt>
                <c:pt idx="16">
                  <c:v>0.729619503</c:v>
                </c:pt>
                <c:pt idx="17">
                  <c:v>0.68099479600000001</c:v>
                </c:pt>
              </c:numCache>
            </c:numRef>
          </c:val>
          <c:extLst>
            <c:ext xmlns:c16="http://schemas.microsoft.com/office/drawing/2014/chart" uri="{C3380CC4-5D6E-409C-BE32-E72D297353CC}">
              <c16:uniqueId val="{00000004-03E1-421B-AC75-04DE3786499E}"/>
            </c:ext>
          </c:extLst>
        </c:ser>
        <c:dLbls>
          <c:showLegendKey val="0"/>
          <c:showVal val="0"/>
          <c:showCatName val="0"/>
          <c:showSerName val="0"/>
          <c:showPercent val="0"/>
          <c:showBubbleSize val="0"/>
        </c:dLbls>
        <c:gapWidth val="219"/>
        <c:overlap val="-27"/>
        <c:axId val="350254880"/>
        <c:axId val="410979408"/>
      </c:barChart>
      <c:catAx>
        <c:axId val="35025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9408"/>
        <c:crosses val="autoZero"/>
        <c:auto val="1"/>
        <c:lblAlgn val="ctr"/>
        <c:lblOffset val="100"/>
        <c:noMultiLvlLbl val="0"/>
      </c:catAx>
      <c:valAx>
        <c:axId val="41097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025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ucec!$A$2</c:f>
              <c:strCache>
                <c:ptCount val="1"/>
                <c:pt idx="0">
                  <c:v>ucec</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5806-403A-8B1D-A945DF04B365}"/>
              </c:ext>
            </c:extLst>
          </c:dPt>
          <c:dPt>
            <c:idx val="1"/>
            <c:invertIfNegative val="0"/>
            <c:bubble3D val="0"/>
            <c:spPr>
              <a:solidFill>
                <a:srgbClr val="FF0000"/>
              </a:solidFill>
              <a:ln>
                <a:noFill/>
              </a:ln>
              <a:effectLst/>
            </c:spPr>
            <c:extLst>
              <c:ext xmlns:c16="http://schemas.microsoft.com/office/drawing/2014/chart" uri="{C3380CC4-5D6E-409C-BE32-E72D297353CC}">
                <c16:uniqueId val="{00000003-5806-403A-8B1D-A945DF04B365}"/>
              </c:ext>
            </c:extLst>
          </c:dPt>
          <c:cat>
            <c:strRef>
              <c:f>ucec!$B$1:$S$1</c:f>
              <c:strCache>
                <c:ptCount val="18"/>
                <c:pt idx="0">
                  <c:v>clinical_cox</c:v>
                </c:pt>
                <c:pt idx="1">
                  <c:v>clinical_rsf</c:v>
                </c:pt>
                <c:pt idx="2">
                  <c:v>methylation_cox</c:v>
                </c:pt>
                <c:pt idx="3">
                  <c:v>methylation_rsf</c:v>
                </c:pt>
                <c:pt idx="4">
                  <c:v>miRNA_cox</c:v>
                </c:pt>
                <c:pt idx="5">
                  <c:v>miRNA_rsf</c:v>
                </c:pt>
                <c:pt idx="6">
                  <c:v>mRNA_cox</c:v>
                </c:pt>
                <c:pt idx="7">
                  <c:v>mRNA_rsf</c:v>
                </c:pt>
                <c:pt idx="8">
                  <c:v>RPPA_cox</c:v>
                </c:pt>
                <c:pt idx="9">
                  <c:v>RPPA_rsf</c:v>
                </c:pt>
                <c:pt idx="10">
                  <c:v>clinical+methylation_cox</c:v>
                </c:pt>
                <c:pt idx="11">
                  <c:v>clinical+methylation_rsf</c:v>
                </c:pt>
                <c:pt idx="12">
                  <c:v>clinical+miRNA_cox</c:v>
                </c:pt>
                <c:pt idx="13">
                  <c:v>clinical+miRNA_rsf</c:v>
                </c:pt>
                <c:pt idx="14">
                  <c:v>clinical+mRNA_cox</c:v>
                </c:pt>
                <c:pt idx="15">
                  <c:v>clinical+mRNA_rsf</c:v>
                </c:pt>
                <c:pt idx="16">
                  <c:v>clinical+RPPA_cox</c:v>
                </c:pt>
                <c:pt idx="17">
                  <c:v>clinical+RPPA_rsf</c:v>
                </c:pt>
              </c:strCache>
            </c:strRef>
          </c:cat>
          <c:val>
            <c:numRef>
              <c:f>ucec!$B$2:$S$2</c:f>
              <c:numCache>
                <c:formatCode>General</c:formatCode>
                <c:ptCount val="18"/>
                <c:pt idx="0">
                  <c:v>0.782897658</c:v>
                </c:pt>
                <c:pt idx="1">
                  <c:v>0.77079376099999997</c:v>
                </c:pt>
                <c:pt idx="2">
                  <c:v>0.60210654500000005</c:v>
                </c:pt>
                <c:pt idx="3">
                  <c:v>0.64737719699999996</c:v>
                </c:pt>
                <c:pt idx="4">
                  <c:v>0.56084694300000004</c:v>
                </c:pt>
                <c:pt idx="5">
                  <c:v>0.64352253000000004</c:v>
                </c:pt>
                <c:pt idx="6">
                  <c:v>0.64307059300000002</c:v>
                </c:pt>
                <c:pt idx="7">
                  <c:v>0.66195479800000001</c:v>
                </c:pt>
                <c:pt idx="8">
                  <c:v>0.58964066699999995</c:v>
                </c:pt>
                <c:pt idx="9">
                  <c:v>0.61489652299999997</c:v>
                </c:pt>
                <c:pt idx="10">
                  <c:v>0.72845880200000002</c:v>
                </c:pt>
                <c:pt idx="11">
                  <c:v>0.65762781800000003</c:v>
                </c:pt>
                <c:pt idx="12">
                  <c:v>0.73845772600000004</c:v>
                </c:pt>
                <c:pt idx="13">
                  <c:v>0.677075078</c:v>
                </c:pt>
                <c:pt idx="14">
                  <c:v>0.69738749799999999</c:v>
                </c:pt>
                <c:pt idx="15">
                  <c:v>0.65370650699999999</c:v>
                </c:pt>
                <c:pt idx="16">
                  <c:v>0.72590527800000004</c:v>
                </c:pt>
                <c:pt idx="17">
                  <c:v>0.67851772600000004</c:v>
                </c:pt>
              </c:numCache>
            </c:numRef>
          </c:val>
          <c:extLst>
            <c:ext xmlns:c16="http://schemas.microsoft.com/office/drawing/2014/chart" uri="{C3380CC4-5D6E-409C-BE32-E72D297353CC}">
              <c16:uniqueId val="{00000004-5806-403A-8B1D-A945DF04B365}"/>
            </c:ext>
          </c:extLst>
        </c:ser>
        <c:dLbls>
          <c:showLegendKey val="0"/>
          <c:showVal val="0"/>
          <c:showCatName val="0"/>
          <c:showSerName val="0"/>
          <c:showPercent val="0"/>
          <c:showBubbleSize val="0"/>
        </c:dLbls>
        <c:gapWidth val="219"/>
        <c:overlap val="-27"/>
        <c:axId val="410977744"/>
        <c:axId val="410977328"/>
      </c:barChart>
      <c:catAx>
        <c:axId val="41097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7328"/>
        <c:crosses val="autoZero"/>
        <c:auto val="1"/>
        <c:lblAlgn val="ctr"/>
        <c:lblOffset val="100"/>
        <c:noMultiLvlLbl val="0"/>
      </c:catAx>
      <c:valAx>
        <c:axId val="41097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ov!$A$2</c:f>
              <c:strCache>
                <c:ptCount val="1"/>
                <c:pt idx="0">
                  <c:v>ov</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F85E-4D18-B6DD-AF1328319F7D}"/>
              </c:ext>
            </c:extLst>
          </c:dPt>
          <c:cat>
            <c:strRef>
              <c:f>ov!$B$1:$S$1</c:f>
              <c:strCache>
                <c:ptCount val="18"/>
                <c:pt idx="0">
                  <c:v>clinical_cox</c:v>
                </c:pt>
                <c:pt idx="1">
                  <c:v>clinical_rsf</c:v>
                </c:pt>
                <c:pt idx="2">
                  <c:v>methylation_cox</c:v>
                </c:pt>
                <c:pt idx="3">
                  <c:v>methylation_rsf</c:v>
                </c:pt>
                <c:pt idx="4">
                  <c:v>miRNA_cox</c:v>
                </c:pt>
                <c:pt idx="5">
                  <c:v>miRNA_rsf</c:v>
                </c:pt>
                <c:pt idx="6">
                  <c:v>mRNA_cox</c:v>
                </c:pt>
                <c:pt idx="7">
                  <c:v>mRNA_rsf</c:v>
                </c:pt>
                <c:pt idx="8">
                  <c:v>RPPA_cox</c:v>
                </c:pt>
                <c:pt idx="9">
                  <c:v>RPPA_rsf</c:v>
                </c:pt>
                <c:pt idx="10">
                  <c:v>clinical+methylation_cox</c:v>
                </c:pt>
                <c:pt idx="11">
                  <c:v>clinical+methylation_rsf</c:v>
                </c:pt>
                <c:pt idx="12">
                  <c:v>clinical+miRNA_cox</c:v>
                </c:pt>
                <c:pt idx="13">
                  <c:v>clinical+miRNA_rsf</c:v>
                </c:pt>
                <c:pt idx="14">
                  <c:v>clinical+mRNA_cox</c:v>
                </c:pt>
                <c:pt idx="15">
                  <c:v>clinical+mRNA_rsf</c:v>
                </c:pt>
                <c:pt idx="16">
                  <c:v>clinical+RPPA_cox</c:v>
                </c:pt>
                <c:pt idx="17">
                  <c:v>clinical+RPPA_rsf</c:v>
                </c:pt>
              </c:strCache>
            </c:strRef>
          </c:cat>
          <c:val>
            <c:numRef>
              <c:f>ov!$B$2:$S$2</c:f>
              <c:numCache>
                <c:formatCode>General</c:formatCode>
                <c:ptCount val="18"/>
                <c:pt idx="0">
                  <c:v>0.61967855299999997</c:v>
                </c:pt>
                <c:pt idx="1">
                  <c:v>0.61348893500000001</c:v>
                </c:pt>
                <c:pt idx="2">
                  <c:v>0.53746503599999995</c:v>
                </c:pt>
                <c:pt idx="3">
                  <c:v>0.53793518200000001</c:v>
                </c:pt>
                <c:pt idx="4">
                  <c:v>0.55523169500000003</c:v>
                </c:pt>
                <c:pt idx="5">
                  <c:v>0.55874921200000005</c:v>
                </c:pt>
                <c:pt idx="6">
                  <c:v>0.55586585099999997</c:v>
                </c:pt>
                <c:pt idx="7">
                  <c:v>0.57125928999999998</c:v>
                </c:pt>
                <c:pt idx="8">
                  <c:v>0.49984342799999998</c:v>
                </c:pt>
                <c:pt idx="9">
                  <c:v>0.55401019900000004</c:v>
                </c:pt>
                <c:pt idx="10">
                  <c:v>0.58754350099999997</c:v>
                </c:pt>
                <c:pt idx="11">
                  <c:v>0.54716711900000004</c:v>
                </c:pt>
                <c:pt idx="12">
                  <c:v>0.61965553299999998</c:v>
                </c:pt>
                <c:pt idx="13">
                  <c:v>0.53801903500000003</c:v>
                </c:pt>
                <c:pt idx="14">
                  <c:v>0.60977967</c:v>
                </c:pt>
                <c:pt idx="15">
                  <c:v>0.55764384700000003</c:v>
                </c:pt>
                <c:pt idx="16">
                  <c:v>0.61339304299999997</c:v>
                </c:pt>
                <c:pt idx="17">
                  <c:v>0.57857947499999995</c:v>
                </c:pt>
              </c:numCache>
            </c:numRef>
          </c:val>
          <c:extLst>
            <c:ext xmlns:c16="http://schemas.microsoft.com/office/drawing/2014/chart" uri="{C3380CC4-5D6E-409C-BE32-E72D297353CC}">
              <c16:uniqueId val="{00000002-F85E-4D18-B6DD-AF1328319F7D}"/>
            </c:ext>
          </c:extLst>
        </c:ser>
        <c:dLbls>
          <c:showLegendKey val="0"/>
          <c:showVal val="0"/>
          <c:showCatName val="0"/>
          <c:showSerName val="0"/>
          <c:showPercent val="0"/>
          <c:showBubbleSize val="0"/>
        </c:dLbls>
        <c:gapWidth val="219"/>
        <c:overlap val="-27"/>
        <c:axId val="410978160"/>
        <c:axId val="410980656"/>
      </c:barChart>
      <c:catAx>
        <c:axId val="41097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80656"/>
        <c:crosses val="autoZero"/>
        <c:auto val="1"/>
        <c:lblAlgn val="ctr"/>
        <c:lblOffset val="100"/>
        <c:noMultiLvlLbl val="0"/>
      </c:catAx>
      <c:valAx>
        <c:axId val="41098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8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UCEC</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[UCEC分子数据与整合模型cindex中位数.xlsx]Sheet1!$B$1</c:f>
              <c:strCache>
                <c:ptCount val="1"/>
                <c:pt idx="0">
                  <c:v>no clinical</c:v>
                </c:pt>
              </c:strCache>
            </c:strRef>
          </c:tx>
          <c:spPr>
            <a:solidFill>
              <a:schemeClr val="accent1"/>
            </a:solidFill>
            <a:ln>
              <a:noFill/>
            </a:ln>
            <a:effectLst/>
          </c:spPr>
          <c:invertIfNegative val="0"/>
          <c:cat>
            <c:strRef>
              <c:f>[UCEC分子数据与整合模型cindex中位数.xlsx]Sheet1!$A$2:$A$5</c:f>
              <c:strCache>
                <c:ptCount val="4"/>
                <c:pt idx="0">
                  <c:v>methylation</c:v>
                </c:pt>
                <c:pt idx="1">
                  <c:v>miRNA</c:v>
                </c:pt>
                <c:pt idx="2">
                  <c:v>mRNA</c:v>
                </c:pt>
                <c:pt idx="3">
                  <c:v>RPPA</c:v>
                </c:pt>
              </c:strCache>
            </c:strRef>
          </c:cat>
          <c:val>
            <c:numRef>
              <c:f>[UCEC分子数据与整合模型cindex中位数.xlsx]Sheet1!$B$2:$B$5</c:f>
              <c:numCache>
                <c:formatCode>General</c:formatCode>
                <c:ptCount val="4"/>
                <c:pt idx="0">
                  <c:v>0.60210654500000005</c:v>
                </c:pt>
                <c:pt idx="1">
                  <c:v>0.56084694300000004</c:v>
                </c:pt>
                <c:pt idx="2">
                  <c:v>0.64307059300000002</c:v>
                </c:pt>
                <c:pt idx="3">
                  <c:v>0.58964066699999995</c:v>
                </c:pt>
              </c:numCache>
            </c:numRef>
          </c:val>
          <c:extLst>
            <c:ext xmlns:c16="http://schemas.microsoft.com/office/drawing/2014/chart" uri="{C3380CC4-5D6E-409C-BE32-E72D297353CC}">
              <c16:uniqueId val="{00000000-D470-4578-9102-487F5794326A}"/>
            </c:ext>
          </c:extLst>
        </c:ser>
        <c:ser>
          <c:idx val="1"/>
          <c:order val="1"/>
          <c:tx>
            <c:strRef>
              <c:f>[UCEC分子数据与整合模型cindex中位数.xlsx]Sheet1!$C$1</c:f>
              <c:strCache>
                <c:ptCount val="1"/>
                <c:pt idx="0">
                  <c:v>clinical</c:v>
                </c:pt>
              </c:strCache>
            </c:strRef>
          </c:tx>
          <c:spPr>
            <a:solidFill>
              <a:schemeClr val="accent2"/>
            </a:solidFill>
            <a:ln>
              <a:noFill/>
            </a:ln>
            <a:effectLst/>
          </c:spPr>
          <c:invertIfNegative val="0"/>
          <c:cat>
            <c:strRef>
              <c:f>[UCEC分子数据与整合模型cindex中位数.xlsx]Sheet1!$A$2:$A$5</c:f>
              <c:strCache>
                <c:ptCount val="4"/>
                <c:pt idx="0">
                  <c:v>methylation</c:v>
                </c:pt>
                <c:pt idx="1">
                  <c:v>miRNA</c:v>
                </c:pt>
                <c:pt idx="2">
                  <c:v>mRNA</c:v>
                </c:pt>
                <c:pt idx="3">
                  <c:v>RPPA</c:v>
                </c:pt>
              </c:strCache>
            </c:strRef>
          </c:cat>
          <c:val>
            <c:numRef>
              <c:f>[UCEC分子数据与整合模型cindex中位数.xlsx]Sheet1!$C$2:$C$5</c:f>
              <c:numCache>
                <c:formatCode>General</c:formatCode>
                <c:ptCount val="4"/>
                <c:pt idx="0">
                  <c:v>0.72845880200000002</c:v>
                </c:pt>
                <c:pt idx="1">
                  <c:v>0.73845772600000004</c:v>
                </c:pt>
                <c:pt idx="2">
                  <c:v>0.69738749799999999</c:v>
                </c:pt>
                <c:pt idx="3">
                  <c:v>0.72590527800000004</c:v>
                </c:pt>
              </c:numCache>
            </c:numRef>
          </c:val>
          <c:extLst>
            <c:ext xmlns:c16="http://schemas.microsoft.com/office/drawing/2014/chart" uri="{C3380CC4-5D6E-409C-BE32-E72D297353CC}">
              <c16:uniqueId val="{00000001-D470-4578-9102-487F5794326A}"/>
            </c:ext>
          </c:extLst>
        </c:ser>
        <c:dLbls>
          <c:showLegendKey val="0"/>
          <c:showVal val="0"/>
          <c:showCatName val="0"/>
          <c:showSerName val="0"/>
          <c:showPercent val="0"/>
          <c:showBubbleSize val="0"/>
        </c:dLbls>
        <c:gapWidth val="219"/>
        <c:overlap val="-27"/>
        <c:axId val="311201424"/>
        <c:axId val="311201840"/>
      </c:barChart>
      <c:catAx>
        <c:axId val="31120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1201840"/>
        <c:crosses val="autoZero"/>
        <c:auto val="1"/>
        <c:lblAlgn val="ctr"/>
        <c:lblOffset val="100"/>
        <c:noMultiLvlLbl val="0"/>
      </c:catAx>
      <c:valAx>
        <c:axId val="311201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1201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632062-E824-4181-8768-84C6265B6759}">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2087</TotalTime>
  <Pages>19</Pages>
  <Words>7028</Words>
  <Characters>40061</Characters>
  <Application>Microsoft Office Word</Application>
  <DocSecurity>0</DocSecurity>
  <Lines>333</Lines>
  <Paragraphs>93</Paragraphs>
  <ScaleCrop>false</ScaleCrop>
  <Company>Microsoft</Company>
  <LinksUpToDate>false</LinksUpToDate>
  <CharactersWithSpaces>46996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223</cp:revision>
  <dcterms:created xsi:type="dcterms:W3CDTF">2018-06-06T13:42:00Z</dcterms:created>
  <dcterms:modified xsi:type="dcterms:W3CDTF">2018-07-26T15:13:00Z</dcterms:modified>
</cp:coreProperties>
</file>